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EFE59" w14:textId="1C95A85C" w:rsidR="0080750C" w:rsidRPr="000C4D91" w:rsidRDefault="00A35538" w:rsidP="00154D17">
      <w:pPr>
        <w:jc w:val="center"/>
        <w:rPr>
          <w:rFonts w:ascii="Verdana" w:hAnsi="Verdana"/>
          <w:color w:val="000000" w:themeColor="text1"/>
          <w:sz w:val="33"/>
          <w:szCs w:val="33"/>
          <w:u w:val="single"/>
        </w:rPr>
      </w:pPr>
      <w:bookmarkStart w:id="0" w:name="_Toc443487266"/>
      <w:r w:rsidRPr="000C4D91">
        <w:rPr>
          <w:rFonts w:ascii="Verdana" w:hAnsi="Verdana"/>
          <w:color w:val="000000" w:themeColor="text1"/>
          <w:sz w:val="33"/>
          <w:szCs w:val="33"/>
          <w:u w:val="single"/>
        </w:rPr>
        <w:t>I.BA_IOT.H</w:t>
      </w:r>
      <w:r w:rsidR="00BE3C33" w:rsidRPr="000C4D91">
        <w:rPr>
          <w:rFonts w:ascii="Verdana" w:hAnsi="Verdana"/>
          <w:color w:val="000000" w:themeColor="text1"/>
          <w:sz w:val="33"/>
          <w:szCs w:val="33"/>
          <w:u w:val="single"/>
        </w:rPr>
        <w:t>2</w:t>
      </w:r>
      <w:r w:rsidR="00FC4D99" w:rsidRPr="000C4D91">
        <w:rPr>
          <w:rFonts w:ascii="Verdana" w:hAnsi="Verdana"/>
          <w:color w:val="000000" w:themeColor="text1"/>
          <w:sz w:val="33"/>
          <w:szCs w:val="33"/>
          <w:u w:val="single"/>
        </w:rPr>
        <w:t>4</w:t>
      </w:r>
      <w:r w:rsidRPr="000C4D91">
        <w:rPr>
          <w:rFonts w:ascii="Verdana" w:hAnsi="Verdana"/>
          <w:color w:val="000000" w:themeColor="text1"/>
          <w:sz w:val="33"/>
          <w:szCs w:val="33"/>
          <w:u w:val="single"/>
        </w:rPr>
        <w:t xml:space="preserve">: Final Report </w:t>
      </w:r>
    </w:p>
    <w:p w14:paraId="7FA51DFE" w14:textId="19D6C2D0" w:rsidR="00E8352E" w:rsidRPr="000C4D91" w:rsidRDefault="00440610" w:rsidP="005504A4">
      <w:pPr>
        <w:jc w:val="center"/>
        <w:rPr>
          <w:rFonts w:ascii="Verdana" w:hAnsi="Verdana"/>
          <w:color w:val="000000" w:themeColor="text1"/>
          <w:sz w:val="26"/>
          <w:szCs w:val="26"/>
        </w:rPr>
      </w:pPr>
      <w:r w:rsidRPr="000C4D91">
        <w:rPr>
          <w:rFonts w:ascii="Verdana" w:hAnsi="Verdana"/>
          <w:color w:val="000000" w:themeColor="text1"/>
          <w:sz w:val="26"/>
          <w:szCs w:val="26"/>
        </w:rPr>
        <w:t>December</w:t>
      </w:r>
      <w:r w:rsidR="00F97F10" w:rsidRPr="000C4D91">
        <w:rPr>
          <w:rFonts w:ascii="Verdana" w:hAnsi="Verdana"/>
          <w:color w:val="000000" w:themeColor="text1"/>
          <w:sz w:val="26"/>
          <w:szCs w:val="26"/>
        </w:rPr>
        <w:t xml:space="preserve"> </w:t>
      </w:r>
      <w:r w:rsidR="00A73EEF">
        <w:rPr>
          <w:rFonts w:ascii="Verdana" w:hAnsi="Verdana"/>
          <w:color w:val="000000" w:themeColor="text1"/>
          <w:sz w:val="26"/>
          <w:szCs w:val="26"/>
        </w:rPr>
        <w:t>21</w:t>
      </w:r>
      <w:r w:rsidR="003B1BA0" w:rsidRPr="000C4D91">
        <w:rPr>
          <w:rFonts w:ascii="Verdana" w:hAnsi="Verdana"/>
          <w:color w:val="000000" w:themeColor="text1"/>
          <w:sz w:val="26"/>
          <w:szCs w:val="26"/>
        </w:rPr>
        <w:t>,</w:t>
      </w:r>
      <w:r w:rsidR="009D3C7E" w:rsidRPr="000C4D91">
        <w:rPr>
          <w:rFonts w:ascii="Verdana" w:hAnsi="Verdana"/>
          <w:color w:val="000000" w:themeColor="text1"/>
          <w:sz w:val="26"/>
          <w:szCs w:val="26"/>
        </w:rPr>
        <w:t xml:space="preserve"> </w:t>
      </w:r>
      <w:r w:rsidR="00E8352E" w:rsidRPr="000C4D91">
        <w:rPr>
          <w:rFonts w:ascii="Verdana" w:hAnsi="Verdana"/>
          <w:color w:val="000000" w:themeColor="text1"/>
          <w:sz w:val="26"/>
          <w:szCs w:val="26"/>
        </w:rPr>
        <w:t>20</w:t>
      </w:r>
      <w:r w:rsidR="00FD617E" w:rsidRPr="000C4D91">
        <w:rPr>
          <w:rFonts w:ascii="Verdana" w:hAnsi="Verdana"/>
          <w:color w:val="000000" w:themeColor="text1"/>
          <w:sz w:val="26"/>
          <w:szCs w:val="26"/>
        </w:rPr>
        <w:t>2</w:t>
      </w:r>
      <w:r w:rsidR="00FC4D99" w:rsidRPr="000C4D91">
        <w:rPr>
          <w:rFonts w:ascii="Verdana" w:hAnsi="Verdana"/>
          <w:color w:val="000000" w:themeColor="text1"/>
          <w:sz w:val="26"/>
          <w:szCs w:val="26"/>
        </w:rPr>
        <w:t>4</w:t>
      </w:r>
    </w:p>
    <w:p w14:paraId="5EDE5654" w14:textId="77777777" w:rsidR="006834E8" w:rsidRPr="000C4D91" w:rsidRDefault="006834E8" w:rsidP="005504A4">
      <w:pPr>
        <w:jc w:val="center"/>
        <w:rPr>
          <w:rFonts w:ascii="Verdana" w:hAnsi="Verdana"/>
          <w:color w:val="000000" w:themeColor="text1"/>
          <w:sz w:val="30"/>
          <w:szCs w:val="30"/>
        </w:rPr>
      </w:pPr>
    </w:p>
    <w:p w14:paraId="34918356" w14:textId="30F2A012" w:rsidR="002C0457" w:rsidRPr="000C4D91" w:rsidRDefault="00440610" w:rsidP="005504A4">
      <w:pPr>
        <w:jc w:val="center"/>
        <w:rPr>
          <w:rFonts w:ascii="Verdana" w:hAnsi="Verdana"/>
          <w:color w:val="000000" w:themeColor="text1"/>
          <w:sz w:val="34"/>
          <w:szCs w:val="34"/>
        </w:rPr>
      </w:pPr>
      <w:r w:rsidRPr="000C4D91">
        <w:rPr>
          <w:rFonts w:ascii="Verdana" w:hAnsi="Verdana"/>
          <w:color w:val="000000" w:themeColor="text1"/>
          <w:sz w:val="34"/>
          <w:szCs w:val="34"/>
        </w:rPr>
        <w:t>Io</w:t>
      </w:r>
      <w:r w:rsidR="00266257">
        <w:rPr>
          <w:rFonts w:ascii="Verdana" w:hAnsi="Verdana"/>
          <w:color w:val="000000" w:themeColor="text1"/>
          <w:sz w:val="34"/>
          <w:szCs w:val="34"/>
        </w:rPr>
        <w:t>T</w:t>
      </w:r>
      <w:r w:rsidRPr="000C4D91">
        <w:rPr>
          <w:rFonts w:ascii="Verdana" w:hAnsi="Verdana"/>
          <w:color w:val="000000" w:themeColor="text1"/>
          <w:sz w:val="34"/>
          <w:szCs w:val="34"/>
        </w:rPr>
        <w:t>-Based decision support system for slurry and manure application in agriculture</w:t>
      </w:r>
    </w:p>
    <w:p w14:paraId="331B479E" w14:textId="0FB0076B" w:rsidR="00A97EC7" w:rsidRPr="000C4D91" w:rsidRDefault="00440610" w:rsidP="00A97EC7">
      <w:pPr>
        <w:spacing w:after="0" w:line="240" w:lineRule="auto"/>
        <w:jc w:val="center"/>
        <w:rPr>
          <w:rFonts w:ascii="Verdana" w:eastAsia="Times New Roman" w:hAnsi="Verdana" w:cs="Times New Roman"/>
          <w:sz w:val="20"/>
          <w:szCs w:val="20"/>
          <w:lang w:eastAsia="en-US"/>
        </w:rPr>
      </w:pPr>
      <w:r w:rsidRPr="000C4D91">
        <w:rPr>
          <w:rFonts w:ascii="Verdana" w:eastAsia="Times New Roman" w:hAnsi="Verdana" w:cs="Times New Roman"/>
          <w:sz w:val="20"/>
          <w:szCs w:val="20"/>
          <w:lang w:eastAsia="en-US"/>
        </w:rPr>
        <w:t>Lukas Lottenbach</w:t>
      </w:r>
      <w:r w:rsidR="004C0041" w:rsidRPr="000C4D91">
        <w:rPr>
          <w:rFonts w:ascii="Verdana" w:eastAsia="Times New Roman" w:hAnsi="Verdana" w:cs="Times New Roman"/>
          <w:sz w:val="20"/>
          <w:szCs w:val="20"/>
          <w:lang w:eastAsia="en-US"/>
        </w:rPr>
        <w:t xml:space="preserve">, </w:t>
      </w:r>
      <w:r w:rsidRPr="000C4D91">
        <w:rPr>
          <w:rFonts w:ascii="Verdana" w:eastAsia="Times New Roman" w:hAnsi="Verdana" w:cs="Times New Roman"/>
          <w:sz w:val="20"/>
          <w:szCs w:val="20"/>
          <w:lang w:eastAsia="en-US"/>
        </w:rPr>
        <w:t>Jan Pollinger</w:t>
      </w:r>
      <w:r w:rsidR="00A97EC7" w:rsidRPr="000C4D91">
        <w:rPr>
          <w:rFonts w:ascii="Verdana" w:eastAsia="Times New Roman" w:hAnsi="Verdana" w:cs="Times New Roman"/>
          <w:sz w:val="20"/>
          <w:szCs w:val="20"/>
          <w:lang w:eastAsia="en-US"/>
        </w:rPr>
        <w:t xml:space="preserve">, </w:t>
      </w:r>
      <w:r w:rsidRPr="000C4D91">
        <w:rPr>
          <w:rFonts w:ascii="Verdana" w:eastAsia="Times New Roman" w:hAnsi="Verdana" w:cs="Times New Roman"/>
          <w:sz w:val="20"/>
          <w:szCs w:val="20"/>
          <w:lang w:eastAsia="en-US"/>
        </w:rPr>
        <w:t>Sandro Troxler and Flavio Waser</w:t>
      </w:r>
      <w:r w:rsidR="00A97EC7" w:rsidRPr="000C4D91">
        <w:rPr>
          <w:rFonts w:ascii="Verdana" w:eastAsia="Times New Roman" w:hAnsi="Verdana" w:cs="Times New Roman"/>
          <w:sz w:val="20"/>
          <w:szCs w:val="20"/>
          <w:lang w:eastAsia="en-US"/>
        </w:rPr>
        <w:br/>
      </w:r>
      <w:r w:rsidR="00EF7EDF" w:rsidRPr="000C4D91">
        <w:rPr>
          <w:rFonts w:ascii="Verdana" w:eastAsia="Times New Roman" w:hAnsi="Verdana" w:cs="Times New Roman"/>
          <w:sz w:val="20"/>
          <w:szCs w:val="20"/>
          <w:lang w:eastAsia="en-US"/>
        </w:rPr>
        <w:t xml:space="preserve">HSLU, </w:t>
      </w:r>
      <w:r w:rsidR="00597F65" w:rsidRPr="000C4D91">
        <w:rPr>
          <w:rFonts w:ascii="Verdana" w:eastAsia="Times New Roman" w:hAnsi="Verdana" w:cs="Times New Roman"/>
          <w:sz w:val="20"/>
          <w:szCs w:val="20"/>
          <w:lang w:eastAsia="en-US"/>
        </w:rPr>
        <w:t>Informatic</w:t>
      </w:r>
      <w:r w:rsidR="00EF7EDF" w:rsidRPr="000C4D91">
        <w:rPr>
          <w:rFonts w:ascii="Verdana" w:eastAsia="Times New Roman" w:hAnsi="Verdana" w:cs="Times New Roman"/>
          <w:sz w:val="20"/>
          <w:szCs w:val="20"/>
          <w:lang w:eastAsia="en-US"/>
        </w:rPr>
        <w:t xml:space="preserve"> </w:t>
      </w:r>
      <w:r w:rsidR="00597F65">
        <w:rPr>
          <w:rFonts w:ascii="Verdana" w:eastAsia="Times New Roman" w:hAnsi="Verdana" w:cs="Times New Roman"/>
          <w:sz w:val="20"/>
          <w:szCs w:val="20"/>
          <w:lang w:eastAsia="en-US"/>
        </w:rPr>
        <w:t>Technology</w:t>
      </w:r>
      <w:r w:rsidR="00EF7EDF" w:rsidRPr="000C4D91">
        <w:rPr>
          <w:rFonts w:ascii="Verdana" w:eastAsia="Times New Roman" w:hAnsi="Verdana" w:cs="Times New Roman"/>
          <w:sz w:val="20"/>
          <w:szCs w:val="20"/>
          <w:lang w:eastAsia="en-US"/>
        </w:rPr>
        <w:t xml:space="preserve"> Department</w:t>
      </w:r>
      <w:r w:rsidR="0027124B" w:rsidRPr="000C4D91">
        <w:rPr>
          <w:rFonts w:ascii="Verdana" w:eastAsia="Times New Roman" w:hAnsi="Verdana" w:cs="Times New Roman"/>
          <w:sz w:val="20"/>
          <w:szCs w:val="20"/>
          <w:lang w:eastAsia="en-US"/>
        </w:rPr>
        <w:t>, Switzerland</w:t>
      </w:r>
      <w:r w:rsidR="00A97EC7" w:rsidRPr="000C4D91">
        <w:rPr>
          <w:rFonts w:ascii="Verdana" w:eastAsia="Times New Roman" w:hAnsi="Verdana" w:cs="Times New Roman"/>
          <w:sz w:val="20"/>
          <w:szCs w:val="20"/>
          <w:lang w:eastAsia="en-US"/>
        </w:rPr>
        <w:br/>
      </w:r>
      <w:r w:rsidR="00EF7EDF" w:rsidRPr="000C4D91">
        <w:rPr>
          <w:rFonts w:ascii="Verdana" w:eastAsia="Times New Roman" w:hAnsi="Verdana" w:cs="Times New Roman"/>
          <w:sz w:val="20"/>
          <w:szCs w:val="20"/>
          <w:lang w:eastAsia="en-US"/>
        </w:rPr>
        <w:t>{</w:t>
      </w:r>
      <w:r w:rsidR="00967D18">
        <w:rPr>
          <w:rFonts w:ascii="Verdana" w:eastAsia="Times New Roman" w:hAnsi="Verdana" w:cs="Times New Roman"/>
          <w:sz w:val="20"/>
          <w:szCs w:val="20"/>
          <w:lang w:eastAsia="en-US"/>
        </w:rPr>
        <w:t>l</w:t>
      </w:r>
      <w:r w:rsidRPr="000C4D91">
        <w:rPr>
          <w:rFonts w:ascii="Verdana" w:eastAsia="Times New Roman" w:hAnsi="Verdana" w:cs="Times New Roman"/>
          <w:sz w:val="20"/>
          <w:szCs w:val="20"/>
          <w:lang w:eastAsia="en-US"/>
        </w:rPr>
        <w:t>ukas.lottenbach</w:t>
      </w:r>
      <w:r w:rsidR="00EF7EDF" w:rsidRPr="000C4D91">
        <w:rPr>
          <w:rFonts w:ascii="Verdana" w:eastAsia="Times New Roman" w:hAnsi="Verdana" w:cs="Times New Roman"/>
          <w:sz w:val="20"/>
          <w:szCs w:val="20"/>
          <w:lang w:eastAsia="en-US"/>
        </w:rPr>
        <w:t>,</w:t>
      </w:r>
      <w:r w:rsidR="00C47C27" w:rsidRPr="000C4D91">
        <w:rPr>
          <w:rFonts w:ascii="Verdana" w:eastAsia="Times New Roman" w:hAnsi="Verdana" w:cs="Times New Roman"/>
          <w:sz w:val="20"/>
          <w:szCs w:val="20"/>
          <w:lang w:eastAsia="en-US"/>
        </w:rPr>
        <w:t xml:space="preserve"> </w:t>
      </w:r>
      <w:r w:rsidRPr="000C4D91">
        <w:rPr>
          <w:rFonts w:ascii="Verdana" w:eastAsia="Times New Roman" w:hAnsi="Verdana" w:cs="Times New Roman"/>
          <w:sz w:val="20"/>
          <w:szCs w:val="20"/>
          <w:lang w:eastAsia="en-US"/>
        </w:rPr>
        <w:t>jan</w:t>
      </w:r>
      <w:r w:rsidR="006309D1">
        <w:rPr>
          <w:rFonts w:ascii="Verdana" w:eastAsia="Times New Roman" w:hAnsi="Verdana" w:cs="Times New Roman"/>
          <w:sz w:val="20"/>
          <w:szCs w:val="20"/>
          <w:lang w:eastAsia="en-US"/>
        </w:rPr>
        <w:t>dominic</w:t>
      </w:r>
      <w:r w:rsidRPr="000C4D91">
        <w:rPr>
          <w:rFonts w:ascii="Verdana" w:eastAsia="Times New Roman" w:hAnsi="Verdana" w:cs="Times New Roman"/>
          <w:sz w:val="20"/>
          <w:szCs w:val="20"/>
          <w:lang w:eastAsia="en-US"/>
        </w:rPr>
        <w:t>.pollinger</w:t>
      </w:r>
      <w:r w:rsidR="00EF7EDF" w:rsidRPr="000C4D91">
        <w:rPr>
          <w:rFonts w:ascii="Verdana" w:eastAsia="Times New Roman" w:hAnsi="Verdana" w:cs="Times New Roman"/>
          <w:sz w:val="20"/>
          <w:szCs w:val="20"/>
          <w:lang w:eastAsia="en-US"/>
        </w:rPr>
        <w:t>,</w:t>
      </w:r>
      <w:r w:rsidR="00C47C27" w:rsidRPr="000C4D91">
        <w:rPr>
          <w:rFonts w:ascii="Verdana" w:eastAsia="Times New Roman" w:hAnsi="Verdana" w:cs="Times New Roman"/>
          <w:sz w:val="20"/>
          <w:szCs w:val="20"/>
          <w:lang w:eastAsia="en-US"/>
        </w:rPr>
        <w:t xml:space="preserve"> </w:t>
      </w:r>
      <w:r w:rsidR="00967D18">
        <w:rPr>
          <w:rFonts w:ascii="Verdana" w:eastAsia="Times New Roman" w:hAnsi="Verdana" w:cs="Times New Roman"/>
          <w:sz w:val="20"/>
          <w:szCs w:val="20"/>
          <w:lang w:eastAsia="en-US"/>
        </w:rPr>
        <w:t>s</w:t>
      </w:r>
      <w:r w:rsidRPr="000C4D91">
        <w:rPr>
          <w:rFonts w:ascii="Verdana" w:eastAsia="Times New Roman" w:hAnsi="Verdana" w:cs="Times New Roman"/>
          <w:sz w:val="20"/>
          <w:szCs w:val="20"/>
          <w:lang w:eastAsia="en-US"/>
        </w:rPr>
        <w:t xml:space="preserve">andro.troxler, </w:t>
      </w:r>
      <w:r w:rsidR="00597F65">
        <w:rPr>
          <w:rFonts w:ascii="Verdana" w:eastAsia="Times New Roman" w:hAnsi="Verdana" w:cs="Times New Roman"/>
          <w:sz w:val="20"/>
          <w:szCs w:val="20"/>
          <w:lang w:eastAsia="en-US"/>
        </w:rPr>
        <w:t>f</w:t>
      </w:r>
      <w:r w:rsidRPr="000C4D91">
        <w:rPr>
          <w:rFonts w:ascii="Verdana" w:eastAsia="Times New Roman" w:hAnsi="Verdana" w:cs="Times New Roman"/>
          <w:sz w:val="20"/>
          <w:szCs w:val="20"/>
          <w:lang w:eastAsia="en-US"/>
        </w:rPr>
        <w:t>lavio.waser</w:t>
      </w:r>
      <w:r w:rsidR="00EF7EDF" w:rsidRPr="000C4D91">
        <w:rPr>
          <w:rFonts w:ascii="Verdana" w:eastAsia="Times New Roman" w:hAnsi="Verdana" w:cs="Times New Roman"/>
          <w:sz w:val="20"/>
          <w:szCs w:val="20"/>
          <w:lang w:eastAsia="en-US"/>
        </w:rPr>
        <w:t>}</w:t>
      </w:r>
      <w:r w:rsidR="00A97EC7" w:rsidRPr="000C4D91">
        <w:rPr>
          <w:rFonts w:ascii="Verdana" w:eastAsia="Times New Roman" w:hAnsi="Verdana" w:cs="Times New Roman"/>
          <w:sz w:val="20"/>
          <w:szCs w:val="20"/>
          <w:lang w:eastAsia="en-US"/>
        </w:rPr>
        <w:t>@</w:t>
      </w:r>
      <w:r w:rsidRPr="000C4D91">
        <w:rPr>
          <w:rFonts w:ascii="Verdana" w:eastAsia="Times New Roman" w:hAnsi="Verdana" w:cs="Times New Roman"/>
          <w:sz w:val="20"/>
          <w:szCs w:val="20"/>
          <w:lang w:eastAsia="en-US"/>
        </w:rPr>
        <w:t>stud.</w:t>
      </w:r>
      <w:r w:rsidR="00EF7EDF" w:rsidRPr="000C4D91">
        <w:rPr>
          <w:rFonts w:ascii="Verdana" w:eastAsia="Times New Roman" w:hAnsi="Verdana" w:cs="Times New Roman"/>
          <w:sz w:val="20"/>
          <w:szCs w:val="20"/>
          <w:lang w:eastAsia="en-US"/>
        </w:rPr>
        <w:t>hslu.ch</w:t>
      </w:r>
    </w:p>
    <w:p w14:paraId="550BFB22" w14:textId="6A64BD6A" w:rsidR="00317AFA" w:rsidRPr="000C4D91" w:rsidRDefault="00317AFA" w:rsidP="00BB379F">
      <w:pPr>
        <w:pStyle w:val="berschrift1"/>
      </w:pPr>
      <w:r w:rsidRPr="000C4D91">
        <w:rPr>
          <w:u w:val="single"/>
        </w:rPr>
        <w:t>Abstract</w:t>
      </w:r>
    </w:p>
    <w:p w14:paraId="1DC495D7" w14:textId="60D5DB8E" w:rsidR="00317AFA" w:rsidRPr="00A329E4" w:rsidRDefault="00BB379F" w:rsidP="00A329E4">
      <w:pPr>
        <w:spacing w:after="0"/>
      </w:pPr>
      <w:r w:rsidRPr="000C4D91">
        <w:t>The IoT-based Decision Support System leverages sensor devices to optimize slurry and manure application in agriculture. Key sensors monitor critical environmental factors such as temperature and air humidity. This sensor data is transmitted to the cloud, where it is stored and managed. The users can check optimal conditions are met for manure spreading on a website.</w:t>
      </w:r>
    </w:p>
    <w:p w14:paraId="2540B3B2" w14:textId="53484D2A" w:rsidR="00B04A9B" w:rsidRPr="000C4D91" w:rsidRDefault="00B04A9B" w:rsidP="00BB379F">
      <w:pPr>
        <w:pStyle w:val="berschrift1"/>
        <w:rPr>
          <w:color w:val="000000" w:themeColor="text1"/>
        </w:rPr>
      </w:pPr>
      <w:r w:rsidRPr="000C4D91">
        <w:rPr>
          <w:u w:val="single"/>
        </w:rPr>
        <w:t>Introduction</w:t>
      </w:r>
    </w:p>
    <w:p w14:paraId="51438C82" w14:textId="2D600623" w:rsidR="00A6482D" w:rsidRPr="000C4D91" w:rsidRDefault="00A6482D" w:rsidP="00BB379F">
      <w:pPr>
        <w:pStyle w:val="berschrift2"/>
      </w:pPr>
      <w:r w:rsidRPr="000C4D91">
        <w:rPr>
          <w:snapToGrid w:val="0"/>
          <w:lang w:eastAsia="en-US"/>
        </w:rPr>
        <w:t>Description</w:t>
      </w:r>
    </w:p>
    <w:p w14:paraId="0BE98D72" w14:textId="3184A667" w:rsidR="00A6482D" w:rsidRPr="000C4D91" w:rsidRDefault="00A6482D" w:rsidP="00A6482D">
      <w:pPr>
        <w:spacing w:after="0"/>
      </w:pPr>
      <w:r w:rsidRPr="000C4D91">
        <w:t>The aim of this project is to create an IoT-based decision support system that assists farmers in determining the optimal time to spread slurry or manure on their fields. The system leverages various environmental sensors to gather real-time data on atmospheric and soil conditions, such as air temperature, humidity, air pressure, and soil temperature. This data is processed and analyzed using Raspberry Pi and then transmitted over the internet to a centralized platform for evaluation.</w:t>
      </w:r>
    </w:p>
    <w:p w14:paraId="59707B09" w14:textId="601BBE10" w:rsidR="00A6482D" w:rsidRPr="000C4D91" w:rsidRDefault="00BB379F" w:rsidP="00BB379F">
      <w:pPr>
        <w:pStyle w:val="berschrift2"/>
      </w:pPr>
      <w:r w:rsidRPr="000C4D91">
        <w:t>Motivation</w:t>
      </w:r>
    </w:p>
    <w:p w14:paraId="343CBE8E" w14:textId="7FA80DFE" w:rsidR="00DF2C5E" w:rsidRDefault="00BB379F" w:rsidP="00DF2C5E">
      <w:pPr>
        <w:spacing w:after="0"/>
      </w:pPr>
      <w:r w:rsidRPr="000C4D91">
        <w:t>Our project team is motivated by the need to support farmers in making it more efficient and sustainable decisions when applying slurry and manure to their fields. By leveraging IoT technology, we aim to provide real-time, data-driven insights that help farmers optimize the timing of their spreading activities, ultimately saving resources and enhancing crop productivity. Additionally, our system promotes environmentally responsible farming by reducing the risk of nutrient runoff and soil degradation, ensuring that natural fertilizers are used effectively. Through this project, we strive to make agricultural practices more sustainable, cost-effective, and environmentally friendly</w:t>
      </w:r>
      <w:r w:rsidR="00630E6E">
        <w:t>.</w:t>
      </w:r>
    </w:p>
    <w:p w14:paraId="612FBE65" w14:textId="2AED18F3" w:rsidR="00B04A9B" w:rsidRPr="00DF2C5E" w:rsidRDefault="00DF2C5E" w:rsidP="00DF2C5E">
      <w:pPr>
        <w:jc w:val="left"/>
      </w:pPr>
      <w:r>
        <w:br w:type="page"/>
      </w:r>
    </w:p>
    <w:p w14:paraId="0CD25A04" w14:textId="72BBF15D" w:rsidR="007150E2" w:rsidRPr="000C4D91" w:rsidRDefault="007150E2" w:rsidP="00BB379F">
      <w:pPr>
        <w:pStyle w:val="berschrift1"/>
        <w:rPr>
          <w:color w:val="000000" w:themeColor="text1"/>
        </w:rPr>
      </w:pPr>
      <w:r w:rsidRPr="000C4D91">
        <w:rPr>
          <w:u w:val="single"/>
        </w:rPr>
        <w:lastRenderedPageBreak/>
        <w:t>Related Work</w:t>
      </w:r>
    </w:p>
    <w:p w14:paraId="163826F8" w14:textId="298C32EF" w:rsidR="009675DB" w:rsidRPr="000C4D91" w:rsidRDefault="009675DB" w:rsidP="009675DB">
      <w:pPr>
        <w:rPr>
          <w:lang w:eastAsia="de-CH"/>
        </w:rPr>
      </w:pPr>
      <w:r w:rsidRPr="000C4D91">
        <w:rPr>
          <w:lang w:eastAsia="de-CH"/>
        </w:rPr>
        <w:t>Research is advancing toward optimizing fertilizer application by tailoring the amount to specific areas of each field. This approach aims to enhance fertilization efficiency. Using satellite data, site-specific fertilization was applied to winter wheat, with the goal of reducing nitrogen surplus and improving plant nutrient uptake.</w:t>
      </w:r>
    </w:p>
    <w:p w14:paraId="033BC0B4" w14:textId="77777777" w:rsidR="009675DB" w:rsidRPr="000C4D91" w:rsidRDefault="009675DB" w:rsidP="009675DB">
      <w:pPr>
        <w:rPr>
          <w:lang w:eastAsia="de-CH"/>
        </w:rPr>
      </w:pPr>
      <w:r w:rsidRPr="000C4D91">
        <w:rPr>
          <w:lang w:eastAsia="de-CH"/>
        </w:rPr>
        <w:t>Central to this method is an application map generated from satellite data, which builds a dataset over the years to identify areas where fertilization is most effective and where fertilizer can be applied sparingly. However, an automated solution for accurately measuring soil nutrient reserves is not yet available.</w:t>
      </w:r>
    </w:p>
    <w:p w14:paraId="681B2FAF" w14:textId="62A49E28" w:rsidR="006F4FA8" w:rsidRPr="003A6A08" w:rsidRDefault="003145E3" w:rsidP="009675DB">
      <w:pPr>
        <w:rPr>
          <w:lang w:val="de-CH" w:eastAsia="de-CH"/>
        </w:rPr>
      </w:pPr>
      <w:r>
        <w:rPr>
          <w:lang w:val="de-CH" w:eastAsia="de-CH"/>
        </w:rPr>
        <w:fldChar w:fldCharType="begin"/>
      </w:r>
      <w:r w:rsidR="00FA6AAB">
        <w:rPr>
          <w:lang w:val="de-CH" w:eastAsia="de-CH"/>
        </w:rPr>
        <w:instrText xml:space="preserve"> ADDIN ZOTERO_ITEM CSL_CITATION {"citationID":"OvYcO1r9","properties":{"formattedCitation":"(Latsch &amp; Kramer, 2023)","plainCitation":"(Latsch &amp; Kramer, 2023)","noteIndex":0},"citationItems":[{"id":325,"uris":["http://zotero.org/groups/5787783/items/EH9B4TMW"],"itemData":{"id":325,"type":"webpage","abstract":"An jeder Stelle im Feld die passende Düngermenge zu verabreichen sowie die Einflüsse von Boden und Umwelt auf die Versorgung der Pflanzen gut abzuschätzen, ist das Ziel der ortsspezifischen Düngung. Die Forschung hat gezeigt, dass so die Effizienz der Düngung gesteigert wird. Die Umsetzung auf Praxisbetrieben mithilfe digitaler Technik ist nun der nächste Schritt.","container-title":"UFA-Revue","language":"de-CH","title":"Ortsspezifische Düngung – etwas für die Praxis?","URL":"https://www.ufarevue.ch/pflanzenbau/ortsspezifische-duengung-etwas-fuer-die-praxis","author":[{"family":"Latsch","given":"Annett"},{"family":"Kramer","given":"Benedikt"}],"accessed":{"date-parts":[["2024",12,21]]},"issued":{"date-parts":[["2023",12,13]]}}}],"schema":"https://github.com/citation-style-language/schema/raw/master/csl-citation.json"} </w:instrText>
      </w:r>
      <w:r>
        <w:rPr>
          <w:lang w:val="de-CH" w:eastAsia="de-CH"/>
        </w:rPr>
        <w:fldChar w:fldCharType="separate"/>
      </w:r>
      <w:r w:rsidRPr="003145E3">
        <w:rPr>
          <w:rFonts w:ascii="Calibri" w:hAnsi="Calibri" w:cs="Calibri"/>
        </w:rPr>
        <w:t>(Latsch &amp; Kramer, 2023)</w:t>
      </w:r>
      <w:r>
        <w:rPr>
          <w:lang w:val="de-CH" w:eastAsia="de-CH"/>
        </w:rPr>
        <w:fldChar w:fldCharType="end"/>
      </w:r>
    </w:p>
    <w:p w14:paraId="265C6D3E" w14:textId="36F4CAF7" w:rsidR="009675DB" w:rsidRPr="000C4D91" w:rsidRDefault="009675DB" w:rsidP="009675DB">
      <w:pPr>
        <w:rPr>
          <w:lang w:eastAsia="de-CH"/>
        </w:rPr>
      </w:pPr>
      <w:r w:rsidRPr="000C4D91">
        <w:rPr>
          <w:lang w:eastAsia="de-CH"/>
        </w:rPr>
        <w:t>The method was tested across seven fields, and the results are promising. Nitrogen application was reduced by 23% compared to conventional practices, with no negative impact on yield. While no direct effect on the wheat’s protein content was observed, nitrogen surpluses—represented by nitrogen not absorbed by the plants—were reduced by 30% on the test plots.</w:t>
      </w:r>
    </w:p>
    <w:p w14:paraId="42D7B1AD" w14:textId="77777777" w:rsidR="009675DB" w:rsidRPr="000C4D91" w:rsidRDefault="009675DB" w:rsidP="009675DB">
      <w:pPr>
        <w:rPr>
          <w:lang w:eastAsia="de-CH"/>
        </w:rPr>
      </w:pPr>
      <w:r w:rsidRPr="000C4D91">
        <w:rPr>
          <w:lang w:eastAsia="de-CH"/>
        </w:rPr>
        <w:t>Digital technologies are essential for capturing and managing the complex processes occurring in the field. The ultimate goal is to produce more efficiently, use available resources responsibly, and minimize the environmental impact of fertilization.</w:t>
      </w:r>
    </w:p>
    <w:p w14:paraId="7859465C" w14:textId="77B0AF98" w:rsidR="007150E2" w:rsidRDefault="00502202" w:rsidP="00630E6E">
      <w:r>
        <w:fldChar w:fldCharType="begin"/>
      </w:r>
      <w:r w:rsidR="00FA6AAB">
        <w:instrText xml:space="preserve"> ADDIN ZOTERO_ITEM CSL_CITATION {"citationID":"iHjuuZaR","properties":{"formattedCitation":"(Anken et al., 2022)","plainCitation":"(Anken et al., 2022)","noteIndex":0},"citationItems":[{"id":306,"uris":["http://zotero.org/groups/5787783/items/EF7J3JJB"],"itemData":{"id":306,"type":"webpage","abstract":"Der Absenkpfad für die Reduktion der Nährstoffüberschüsse wird im Schweizer Parlament intensiv diskutiert. Eine effizientere Nährstoffnutzung, im Interesse von Praxis und Umwelt, soll mittels neuer Technologien erreicht werden. Dazu will die Versuchsstation «Smarte Technologien» die ortsspezifische, sensorbasierte Düngung in die Praxis umsetzen.","container-title":"UFA-Revue","language":"de-CH","title":"Stickstoffdünger mit digitaler Technik effizienter einsetzen","URL":"https://www.ufarevue.ch/landtechnik/stickstoffduenger-mit-digitaler-technik-effizienter-einsetzen","author":[{"family":"Anken","given":"Thomas"},{"family":"Abt","given":"Florian"},{"family":"Binder","given":"Simon"}],"accessed":{"date-parts":[["2024",11,28]]},"issued":{"date-parts":[["2022",3,14]]}}}],"schema":"https://github.com/citation-style-language/schema/raw/master/csl-citation.json"} </w:instrText>
      </w:r>
      <w:r>
        <w:fldChar w:fldCharType="separate"/>
      </w:r>
      <w:r w:rsidR="00FA6AAB">
        <w:rPr>
          <w:rFonts w:ascii="Calibri" w:hAnsi="Calibri" w:cs="Calibri"/>
          <w:lang w:val="de-DE"/>
        </w:rPr>
        <w:t>(Anken et al., 2022)</w:t>
      </w:r>
      <w:r>
        <w:fldChar w:fldCharType="end"/>
      </w:r>
    </w:p>
    <w:p w14:paraId="6D99BFCD" w14:textId="3E6000B4" w:rsidR="008721A3" w:rsidRDefault="008721A3">
      <w:pPr>
        <w:jc w:val="left"/>
      </w:pPr>
      <w:r>
        <w:br w:type="page"/>
      </w:r>
    </w:p>
    <w:p w14:paraId="15C29AFC" w14:textId="39B4113E" w:rsidR="00844BB0" w:rsidRPr="000C4D91" w:rsidRDefault="00EC335E" w:rsidP="00BB379F">
      <w:pPr>
        <w:pStyle w:val="berschrift1"/>
        <w:rPr>
          <w:color w:val="000000" w:themeColor="text1"/>
        </w:rPr>
      </w:pPr>
      <w:r w:rsidRPr="000C4D91">
        <w:lastRenderedPageBreak/>
        <w:t>System</w:t>
      </w:r>
      <w:r w:rsidR="00EE06A0" w:rsidRPr="000C4D91">
        <w:t xml:space="preserve"> </w:t>
      </w:r>
      <w:r w:rsidR="000251A7" w:rsidRPr="000C4D91">
        <w:t>Design and Implementation</w:t>
      </w:r>
    </w:p>
    <w:p w14:paraId="4970B9F2" w14:textId="77777777" w:rsidR="00420F14" w:rsidRPr="000C4D91" w:rsidRDefault="00420F14" w:rsidP="00420F14">
      <w:r w:rsidRPr="000C4D91">
        <w:t>The system is designed as an IoT solution for environmental monitoring, leveraging LoRaWAN for low-power, long-range communication. This enables sensors to be deployed in remote fields and transmit data over long distances efficiently. The architecture consists of four main components:</w:t>
      </w:r>
    </w:p>
    <w:p w14:paraId="049A5A53" w14:textId="77777777" w:rsidR="00420F14" w:rsidRPr="000C4D91" w:rsidRDefault="00420F14" w:rsidP="00420F14">
      <w:pPr>
        <w:numPr>
          <w:ilvl w:val="0"/>
          <w:numId w:val="26"/>
        </w:numPr>
      </w:pPr>
      <w:r w:rsidRPr="000C4D91">
        <w:t>Sensors for data acquisition</w:t>
      </w:r>
    </w:p>
    <w:p w14:paraId="3087DAB9" w14:textId="77777777" w:rsidR="00420F14" w:rsidRPr="000C4D91" w:rsidRDefault="00420F14" w:rsidP="00420F14">
      <w:pPr>
        <w:numPr>
          <w:ilvl w:val="0"/>
          <w:numId w:val="26"/>
        </w:numPr>
      </w:pPr>
      <w:r w:rsidRPr="000C4D91">
        <w:t>Microcontroller for processing and communication</w:t>
      </w:r>
    </w:p>
    <w:p w14:paraId="66DECA5D" w14:textId="77777777" w:rsidR="00420F14" w:rsidRPr="000C4D91" w:rsidRDefault="00420F14" w:rsidP="00420F14">
      <w:pPr>
        <w:numPr>
          <w:ilvl w:val="0"/>
          <w:numId w:val="26"/>
        </w:numPr>
      </w:pPr>
      <w:r w:rsidRPr="000C4D91">
        <w:t>LoRaWAN network for data transmission</w:t>
      </w:r>
    </w:p>
    <w:p w14:paraId="5A18F92C" w14:textId="2908A108" w:rsidR="006F1B02" w:rsidRPr="00C06755" w:rsidRDefault="00C4216F" w:rsidP="000748C6">
      <w:pPr>
        <w:numPr>
          <w:ilvl w:val="0"/>
          <w:numId w:val="26"/>
        </w:numPr>
      </w:pPr>
      <w:r>
        <w:t xml:space="preserve">Webservice with </w:t>
      </w:r>
      <w:r w:rsidR="00420F14" w:rsidRPr="000C4D91">
        <w:t>MySQL database for storing the data</w:t>
      </w:r>
      <w:r w:rsidR="00BE5445">
        <w:t xml:space="preserve"> and </w:t>
      </w:r>
      <w:r w:rsidR="00810C09">
        <w:t xml:space="preserve">for providing a </w:t>
      </w:r>
      <w:r w:rsidR="00D84E84">
        <w:t>graphical interface for the user</w:t>
      </w:r>
    </w:p>
    <w:p w14:paraId="2AA91D82" w14:textId="289A57E6" w:rsidR="003637C0" w:rsidRPr="000C4D91" w:rsidRDefault="003637C0" w:rsidP="00BB379F">
      <w:pPr>
        <w:pStyle w:val="berschrift2"/>
        <w:rPr>
          <w:color w:val="000000" w:themeColor="text1"/>
        </w:rPr>
      </w:pPr>
      <w:r w:rsidRPr="000C4D91">
        <w:t>System Overview</w:t>
      </w:r>
    </w:p>
    <w:p w14:paraId="63049F06" w14:textId="7440E138" w:rsidR="002B494A" w:rsidRDefault="002B494A" w:rsidP="002B494A">
      <w:r>
        <w:t>The system is specifically designed for long-range use, making it ideal for deployment in fields, rural areas, or other remote locations where traditional communication infrastructure may be limited. At the core of the system lies an Arduino microcontroller, which collects data from a variety of environmental sensors, such as temperature, humidity and soil moisture. This data is then transmitted using LoRaWAN (Long Range Wide Area Network), a communication protocol known for its energy efficiency and ability to transmit data over long distances with minimal power consumption.</w:t>
      </w:r>
    </w:p>
    <w:p w14:paraId="44E04DD9" w14:textId="29E369DA" w:rsidR="002B494A" w:rsidRDefault="002B494A" w:rsidP="00777E2B">
      <w:r>
        <w:t>The collected sensor data is sent to The Things Network (TTN), an open-source LoRaWAN network server that serves as the bridge between the device and the backend infrastructure. TTN ensures reliable data routing and provides a secure connection between the sensor nodes and the cloud environment. To enable seamless integration, a webhook is registered on TTN, which automatically forwards the transmitted data to a</w:t>
      </w:r>
      <w:r w:rsidR="00BB4FE5">
        <w:t xml:space="preserve"> PHP</w:t>
      </w:r>
      <w:r w:rsidR="00204C8E">
        <w:t>-based</w:t>
      </w:r>
      <w:r>
        <w:t xml:space="preserve"> </w:t>
      </w:r>
      <w:r w:rsidR="00A92396">
        <w:t xml:space="preserve">Webservice. </w:t>
      </w:r>
      <w:r w:rsidR="00777E2B">
        <w:t>The webservice uses a MySQL database for storage.</w:t>
      </w:r>
      <w:r>
        <w:t xml:space="preserve"> This </w:t>
      </w:r>
      <w:r w:rsidR="00412B83">
        <w:t xml:space="preserve">webservice and </w:t>
      </w:r>
      <w:r>
        <w:t xml:space="preserve">database </w:t>
      </w:r>
      <w:r w:rsidR="00412B83">
        <w:t>are</w:t>
      </w:r>
      <w:r>
        <w:t xml:space="preserve"> securely hosted in a Swiss datacenter, ensuring that data storage complies with local privacy regulations and guarantees high levels of reliability and security.</w:t>
      </w:r>
    </w:p>
    <w:p w14:paraId="55BC3C77" w14:textId="0D456253" w:rsidR="002B494A" w:rsidRDefault="002B494A" w:rsidP="002B494A">
      <w:r>
        <w:t xml:space="preserve">The MySQL database serves as the central backbone for storing, organizing, and managing the incoming sensor readings. The structured data can then be accessed and analyzed for further insights. To provide users with a functional and intuitive interface, </w:t>
      </w:r>
      <w:r w:rsidR="00335E44">
        <w:t xml:space="preserve">the webservice also hosts </w:t>
      </w:r>
      <w:r>
        <w:t>PHP-based frontend code. This frontend acts as the visual layer of the system, allowing users to interact with the data in real-time. Through the frontend, users can monitor live sensor readings, analyze trends, enabling them to make data-driven decisions efficiently.</w:t>
      </w:r>
    </w:p>
    <w:p w14:paraId="2A0AA10E" w14:textId="77777777" w:rsidR="002B494A" w:rsidRDefault="002B494A" w:rsidP="002B494A">
      <w:r>
        <w:t>By combining hardware components, LoRaWAN communication, cloud-based infrastructure, and web technologies, this system creates a robust and scalable solution for environmental monitoring. Its modular design allows for easy adaptation to different applications, from agricultural monitoring to smart city projects, while ensuring reliable performance even in challenging, remote environments.</w:t>
      </w:r>
    </w:p>
    <w:p w14:paraId="0D3102A5" w14:textId="3FF881C5" w:rsidR="00CF7E3C" w:rsidRDefault="00316B1C" w:rsidP="003B2E45">
      <w:r>
        <w:rPr>
          <w:noProof/>
        </w:rPr>
        <w:lastRenderedPageBreak/>
        <mc:AlternateContent>
          <mc:Choice Requires="wps">
            <w:drawing>
              <wp:anchor distT="0" distB="0" distL="114300" distR="114300" simplePos="0" relativeHeight="251660288" behindDoc="0" locked="0" layoutInCell="1" allowOverlap="1" wp14:anchorId="3B9733DD" wp14:editId="51E175F3">
                <wp:simplePos x="0" y="0"/>
                <wp:positionH relativeFrom="column">
                  <wp:posOffset>0</wp:posOffset>
                </wp:positionH>
                <wp:positionV relativeFrom="paragraph">
                  <wp:posOffset>2933700</wp:posOffset>
                </wp:positionV>
                <wp:extent cx="3658870" cy="635"/>
                <wp:effectExtent l="0" t="0" r="0" b="12065"/>
                <wp:wrapThrough wrapText="bothSides">
                  <wp:wrapPolygon edited="0">
                    <wp:start x="0" y="0"/>
                    <wp:lineTo x="0" y="0"/>
                    <wp:lineTo x="21518" y="0"/>
                    <wp:lineTo x="21518" y="0"/>
                    <wp:lineTo x="0" y="0"/>
                  </wp:wrapPolygon>
                </wp:wrapThrough>
                <wp:docPr id="610930041" name="Textfeld 1"/>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1AF5842D" w14:textId="2E94B073" w:rsidR="00316B1C" w:rsidRPr="00C039A4" w:rsidRDefault="00316B1C" w:rsidP="00316B1C">
                            <w:pPr>
                              <w:pStyle w:val="Beschriftung"/>
                              <w:rPr>
                                <w:noProof/>
                                <w:sz w:val="22"/>
                                <w:szCs w:val="22"/>
                              </w:rPr>
                            </w:pPr>
                            <w:r>
                              <w:t xml:space="preserve">Figure </w:t>
                            </w:r>
                            <w:fldSimple w:instr=" SEQ Figure \* ARABIC ">
                              <w:r>
                                <w:rPr>
                                  <w:noProof/>
                                </w:rPr>
                                <w:t>1</w:t>
                              </w:r>
                            </w:fldSimple>
                            <w:r>
                              <w:t>: LoRa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733DD" id="_x0000_t202" coordsize="21600,21600" o:spt="202" path="m,l,21600r21600,l21600,xe">
                <v:stroke joinstyle="miter"/>
                <v:path gradientshapeok="t" o:connecttype="rect"/>
              </v:shapetype>
              <v:shape id="Textfeld 1" o:spid="_x0000_s1026" type="#_x0000_t202" style="position:absolute;left:0;text-align:left;margin-left:0;margin-top:231pt;width:288.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" stroked="f">
                <v:textbox style="mso-fit-shape-to-text:t" inset="0,0,0,0">
                  <w:txbxContent>
                    <w:p w14:paraId="1AF5842D" w14:textId="2E94B073" w:rsidR="00316B1C" w:rsidRPr="00C039A4" w:rsidRDefault="00316B1C" w:rsidP="00316B1C">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LoRa Overview</w:t>
                      </w:r>
                    </w:p>
                  </w:txbxContent>
                </v:textbox>
                <w10:wrap type="through"/>
              </v:shape>
            </w:pict>
          </mc:Fallback>
        </mc:AlternateContent>
      </w:r>
      <w:r w:rsidR="006C6F7A">
        <w:rPr>
          <w:noProof/>
        </w:rPr>
        <w:drawing>
          <wp:anchor distT="0" distB="0" distL="114300" distR="114300" simplePos="0" relativeHeight="251658240" behindDoc="0" locked="0" layoutInCell="1" allowOverlap="1" wp14:anchorId="497B6A73" wp14:editId="651A7DD1">
            <wp:simplePos x="0" y="0"/>
            <wp:positionH relativeFrom="column">
              <wp:posOffset>0</wp:posOffset>
            </wp:positionH>
            <wp:positionV relativeFrom="paragraph">
              <wp:posOffset>0</wp:posOffset>
            </wp:positionV>
            <wp:extent cx="3658947" cy="2876689"/>
            <wp:effectExtent l="0" t="0" r="0" b="6350"/>
            <wp:wrapThrough wrapText="bothSides">
              <wp:wrapPolygon edited="0">
                <wp:start x="6598" y="1144"/>
                <wp:lineTo x="6448" y="1621"/>
                <wp:lineTo x="6673" y="4387"/>
                <wp:lineTo x="6898" y="5913"/>
                <wp:lineTo x="300" y="6103"/>
                <wp:lineTo x="0" y="6199"/>
                <wp:lineTo x="0" y="10299"/>
                <wp:lineTo x="18069" y="10490"/>
                <wp:lineTo x="17544" y="11253"/>
                <wp:lineTo x="17244" y="11825"/>
                <wp:lineTo x="17244" y="12588"/>
                <wp:lineTo x="17619" y="13542"/>
                <wp:lineTo x="17919" y="13542"/>
                <wp:lineTo x="18069" y="15068"/>
                <wp:lineTo x="0" y="15163"/>
                <wp:lineTo x="0" y="19359"/>
                <wp:lineTo x="15370" y="19645"/>
                <wp:lineTo x="15445" y="21552"/>
                <wp:lineTo x="21218" y="21552"/>
                <wp:lineTo x="21293" y="19645"/>
                <wp:lineTo x="20768" y="18119"/>
                <wp:lineTo x="21143" y="18119"/>
                <wp:lineTo x="21293" y="17356"/>
                <wp:lineTo x="21218" y="16307"/>
                <wp:lineTo x="20318" y="15830"/>
                <wp:lineTo x="18444" y="15068"/>
                <wp:lineTo x="18893" y="13542"/>
                <wp:lineTo x="21068" y="12588"/>
                <wp:lineTo x="21368" y="12016"/>
                <wp:lineTo x="21293" y="11539"/>
                <wp:lineTo x="18444" y="10490"/>
                <wp:lineTo x="18893" y="8964"/>
                <wp:lineTo x="19793" y="8964"/>
                <wp:lineTo x="21218" y="8011"/>
                <wp:lineTo x="21293" y="7248"/>
                <wp:lineTo x="20543" y="6866"/>
                <wp:lineTo x="18294" y="5913"/>
                <wp:lineTo x="18444" y="4387"/>
                <wp:lineTo x="18519" y="3052"/>
                <wp:lineTo x="18444" y="2861"/>
                <wp:lineTo x="18893" y="1430"/>
                <wp:lineTo x="18144" y="1335"/>
                <wp:lineTo x="7048" y="1144"/>
                <wp:lineTo x="6598" y="1144"/>
              </wp:wrapPolygon>
            </wp:wrapThrough>
            <wp:docPr id="1507192201" name="Grafik 6" descr="Ein Bild, das Text, Screenshot, Grafik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92201" name="Grafik 6" descr="Ein Bild, das Text, Screenshot, Grafikdesign, Grafike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947" cy="2876689"/>
                    </a:xfrm>
                    <a:prstGeom prst="rect">
                      <a:avLst/>
                    </a:prstGeom>
                  </pic:spPr>
                </pic:pic>
              </a:graphicData>
            </a:graphic>
            <wp14:sizeRelH relativeFrom="page">
              <wp14:pctWidth>0</wp14:pctWidth>
            </wp14:sizeRelH>
            <wp14:sizeRelV relativeFrom="page">
              <wp14:pctHeight>0</wp14:pctHeight>
            </wp14:sizeRelV>
          </wp:anchor>
        </w:drawing>
      </w:r>
    </w:p>
    <w:p w14:paraId="6CCA4497" w14:textId="77777777" w:rsidR="00CF7E3C" w:rsidRDefault="00CF7E3C">
      <w:pPr>
        <w:jc w:val="left"/>
      </w:pPr>
      <w:r>
        <w:br w:type="page"/>
      </w:r>
    </w:p>
    <w:p w14:paraId="4DA6BA42" w14:textId="25FCC7EB" w:rsidR="00CF7E3C" w:rsidRPr="000C4D91" w:rsidRDefault="00CF7E3C" w:rsidP="00CF7E3C">
      <w:pPr>
        <w:pStyle w:val="berschrift2"/>
      </w:pPr>
      <w:r w:rsidRPr="000C4D91">
        <w:lastRenderedPageBreak/>
        <w:t>Innovation</w:t>
      </w:r>
    </w:p>
    <w:p w14:paraId="104455F7" w14:textId="77777777" w:rsidR="00CF7E3C" w:rsidRPr="000C4D91" w:rsidRDefault="00CF7E3C" w:rsidP="00CF7E3C">
      <w:r w:rsidRPr="000C4D91">
        <w:t xml:space="preserve">The innovation behind the code lies in its practical and efficient implementation of IoT principles for environmental monitoring. Designed for long-term deployment in remote areas, the system focuses on energy efficiency, reliability, and scalability.  </w:t>
      </w:r>
    </w:p>
    <w:p w14:paraId="28A28BFF" w14:textId="77777777" w:rsidR="00CF7E3C" w:rsidRPr="000C4D91" w:rsidRDefault="00CF7E3C" w:rsidP="00CF7E3C">
      <w:r w:rsidRPr="000C4D91">
        <w:t xml:space="preserve">One standout feature is its energy-efficient design. The soil moisture sensor, for example, is powered only when readings are needed, significantly conserving battery life. Coupled with the use of the LoRaWAN protocol, the system achieves long-range communication with minimal power consumption, making it ideal for use in rural or agricultural settings.  </w:t>
      </w:r>
    </w:p>
    <w:p w14:paraId="7EE17001" w14:textId="77777777" w:rsidR="00CF7E3C" w:rsidRPr="000C4D91" w:rsidRDefault="00CF7E3C" w:rsidP="00CF7E3C">
      <w:r w:rsidRPr="000C4D91">
        <w:t xml:space="preserve">Another innovative aspect is the way data is processed and transmitted. The system averages multiple sensor readings to smooth out noise and outliers, ensuring more reliable data. It then encodes the data into a compact 8-byte payload, optimized for LoRaWAN’s bandwidth limitations. By sending this data at regular intervals the system strikes a balance between timely updates and communication efficiency.  </w:t>
      </w:r>
    </w:p>
    <w:p w14:paraId="2992C350" w14:textId="77777777" w:rsidR="00CF7E3C" w:rsidRPr="000C4D91" w:rsidRDefault="00CF7E3C" w:rsidP="00CF7E3C">
      <w:r w:rsidRPr="000C4D91">
        <w:t xml:space="preserve">The code also demonstrates scalability and security in IoT communication. By utilizing the LMIC library, it seamlessly integrates with existing infrastructure like "The Things Network," making it easy to expand or adapt for different use cases. Security is a priority as well, with device and application keys protecting data integrity and ensuring secure transmissions.  </w:t>
      </w:r>
    </w:p>
    <w:p w14:paraId="11864B90" w14:textId="63568C91" w:rsidR="000748C6" w:rsidRDefault="00CF7E3C" w:rsidP="003B2E45">
      <w:r w:rsidRPr="000C4D91">
        <w:t>Tailored for agricultural applications, the system combines soil moisture, temperature, and humidity monitoring into a single, low-cost solution. Its ability to operate autonomously for extended periods with minimal maintenance makes it a practical tool for addressing real-world challenges in remote and resource-constrained environments.</w:t>
      </w:r>
    </w:p>
    <w:p w14:paraId="046DAF88" w14:textId="7D9648CA" w:rsidR="00CF7E3C" w:rsidRPr="000C4D91" w:rsidRDefault="00CF7E3C" w:rsidP="00CF7E3C">
      <w:pPr>
        <w:jc w:val="left"/>
      </w:pPr>
      <w:r>
        <w:br w:type="page"/>
      </w:r>
    </w:p>
    <w:p w14:paraId="57EE4B9A" w14:textId="28027FEF" w:rsidR="003637C0" w:rsidRPr="000C4D91" w:rsidRDefault="003637C0" w:rsidP="00BB379F">
      <w:pPr>
        <w:pStyle w:val="berschrift2"/>
        <w:rPr>
          <w:color w:val="000000" w:themeColor="text1"/>
        </w:rPr>
      </w:pPr>
      <w:r w:rsidRPr="000C4D91">
        <w:lastRenderedPageBreak/>
        <w:t xml:space="preserve">System </w:t>
      </w:r>
      <w:r w:rsidR="008C7631" w:rsidRPr="000C4D91">
        <w:t>Architecture</w:t>
      </w:r>
    </w:p>
    <w:p w14:paraId="4B8F507B" w14:textId="77777777" w:rsidR="00A1339F" w:rsidRPr="000C4D91" w:rsidRDefault="00A1339F" w:rsidP="00A1339F">
      <w:r w:rsidRPr="000C4D91">
        <w:t>The system architecture is a layered design combining IoT hardware, communication protocols, cloud-based processing, and a user-facing interface. The architecture can be divided into four main components:</w:t>
      </w:r>
    </w:p>
    <w:p w14:paraId="20F19C06" w14:textId="2CFB6D61" w:rsidR="00A6482D" w:rsidRDefault="007B11ED" w:rsidP="000748C6">
      <w:pPr>
        <w:pStyle w:val="berschrift3"/>
      </w:pPr>
      <w:r w:rsidRPr="000C4D91">
        <w:t>Sensor Layer (Data Acquisition)</w:t>
      </w:r>
    </w:p>
    <w:p w14:paraId="17670154" w14:textId="77777777" w:rsidR="00FF3F11" w:rsidRPr="000C4D91" w:rsidRDefault="00FF3F11" w:rsidP="00FF3F11">
      <w:r w:rsidRPr="000C4D91">
        <w:t>The system integrates multiple sensors:</w:t>
      </w:r>
    </w:p>
    <w:p w14:paraId="65AAC316" w14:textId="77777777" w:rsidR="00FF3F11" w:rsidRPr="000C4D91" w:rsidRDefault="00FF3F11" w:rsidP="00FF3F11">
      <w:pPr>
        <w:numPr>
          <w:ilvl w:val="0"/>
          <w:numId w:val="27"/>
        </w:numPr>
      </w:pPr>
      <w:r w:rsidRPr="000C4D91">
        <w:t>Si7021 temperature and humidity sensor: Measures ambient conditions like temperature and humidity.</w:t>
      </w:r>
    </w:p>
    <w:p w14:paraId="630B1F72" w14:textId="7E2736C2" w:rsidR="00FF3F11" w:rsidRPr="000C4D91" w:rsidRDefault="00FF3F11" w:rsidP="00FF3F11">
      <w:pPr>
        <w:numPr>
          <w:ilvl w:val="0"/>
          <w:numId w:val="27"/>
        </w:numPr>
      </w:pPr>
      <w:r>
        <w:t xml:space="preserve">SEN-13322 </w:t>
      </w:r>
      <w:r w:rsidRPr="000C4D91">
        <w:t xml:space="preserve">Soil moisture sensor: Evaluates soil </w:t>
      </w:r>
      <w:r w:rsidR="00256320" w:rsidRPr="000C4D91">
        <w:t>we</w:t>
      </w:r>
      <w:r w:rsidR="001A01D6">
        <w:t>t</w:t>
      </w:r>
      <w:r w:rsidR="00256320" w:rsidRPr="000C4D91">
        <w:t>ness</w:t>
      </w:r>
      <w:r w:rsidRPr="000C4D91">
        <w:t xml:space="preserve"> and is powered intermittently to conserve energy.</w:t>
      </w:r>
    </w:p>
    <w:p w14:paraId="7207CD52" w14:textId="370AD4D0" w:rsidR="00FF3F11" w:rsidRPr="00FF3F11" w:rsidRDefault="00FF3F11" w:rsidP="00FF3F11">
      <w:r w:rsidRPr="000C4D91">
        <w:t>These sensors are connected to an Arduino-compatible microcontroller via I²C and analog interfaces. The microcontroller collects sensor readings and processes the data. To ensure efficient communication, the data is encoded into an 8-byte payload. Additionally, the microcontroller manages peripheral power control, such as powering the soil moisture sensor only during readings to optimize energy consumption.</w:t>
      </w:r>
    </w:p>
    <w:p w14:paraId="5C7BF34F" w14:textId="20EA2475" w:rsidR="00921424" w:rsidRDefault="006F6284" w:rsidP="006239AF">
      <w:pPr>
        <w:keepNext/>
        <w:tabs>
          <w:tab w:val="left" w:pos="4678"/>
        </w:tabs>
      </w:pPr>
      <w:r>
        <w:rPr>
          <w:noProof/>
        </w:rPr>
        <w:drawing>
          <wp:inline distT="0" distB="0" distL="0" distR="0" wp14:anchorId="40F749FC" wp14:editId="61396216">
            <wp:extent cx="2743200" cy="1915662"/>
            <wp:effectExtent l="0" t="0" r="0" b="8890"/>
            <wp:docPr id="313746990"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6990" name="Grafik 4" descr="Ein Bild, das Text, Screenshot, Diagramm, Schrif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435" cy="1921413"/>
                    </a:xfrm>
                    <a:prstGeom prst="rect">
                      <a:avLst/>
                    </a:prstGeom>
                    <a:noFill/>
                    <a:ln>
                      <a:noFill/>
                    </a:ln>
                  </pic:spPr>
                </pic:pic>
              </a:graphicData>
            </a:graphic>
          </wp:inline>
        </w:drawing>
      </w:r>
      <w:r w:rsidR="006239AF">
        <w:tab/>
      </w:r>
      <w:r w:rsidR="006239AF">
        <w:rPr>
          <w:noProof/>
        </w:rPr>
        <w:drawing>
          <wp:inline distT="0" distB="0" distL="0" distR="0" wp14:anchorId="3176F356" wp14:editId="3B61FBB1">
            <wp:extent cx="2948940" cy="1726209"/>
            <wp:effectExtent l="0" t="0" r="3810" b="7620"/>
            <wp:docPr id="2076165632" name="Grafik 5"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5632" name="Grafik 5" descr="Ein Bild, das Text, Screenshot, Diagramm, Reihe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800" cy="1728468"/>
                    </a:xfrm>
                    <a:prstGeom prst="rect">
                      <a:avLst/>
                    </a:prstGeom>
                    <a:noFill/>
                    <a:ln>
                      <a:noFill/>
                    </a:ln>
                  </pic:spPr>
                </pic:pic>
              </a:graphicData>
            </a:graphic>
          </wp:inline>
        </w:drawing>
      </w:r>
    </w:p>
    <w:p w14:paraId="6C43AAB7" w14:textId="563A8B84" w:rsidR="006F6284" w:rsidRDefault="00921424" w:rsidP="006239AF">
      <w:pPr>
        <w:pStyle w:val="Beschriftung"/>
        <w:tabs>
          <w:tab w:val="left" w:pos="4678"/>
        </w:tabs>
      </w:pPr>
      <w:r>
        <w:t xml:space="preserve">Figure </w:t>
      </w:r>
      <w:fldSimple w:instr=" SEQ Figure \* ARABIC ">
        <w:r w:rsidR="00316B1C">
          <w:rPr>
            <w:noProof/>
          </w:rPr>
          <w:t>2</w:t>
        </w:r>
      </w:fldSimple>
      <w:r>
        <w:t>: Sensor modules overview</w:t>
      </w:r>
      <w:r w:rsidR="006239AF">
        <w:tab/>
      </w:r>
      <w:r>
        <w:t xml:space="preserve">Figure </w:t>
      </w:r>
      <w:fldSimple w:instr=" SEQ Figure \* ARABIC ">
        <w:r w:rsidR="00316B1C">
          <w:rPr>
            <w:noProof/>
          </w:rPr>
          <w:t>3</w:t>
        </w:r>
      </w:fldSimple>
      <w:r>
        <w:t>: Wiring of soil moisture sensor</w:t>
      </w:r>
    </w:p>
    <w:p w14:paraId="3FF4BF04" w14:textId="7F116A5E" w:rsidR="007B11ED" w:rsidRPr="000C4D91" w:rsidRDefault="00167222" w:rsidP="000748C6">
      <w:pPr>
        <w:pStyle w:val="berschrift3"/>
      </w:pPr>
      <w:r w:rsidRPr="000C4D91">
        <w:t>Processing Layer (Microcontroller)</w:t>
      </w:r>
    </w:p>
    <w:p w14:paraId="53EF92CF" w14:textId="383BA95B" w:rsidR="007B11ED" w:rsidRPr="000C4D91" w:rsidRDefault="00B7708D" w:rsidP="00460C65">
      <w:r w:rsidRPr="000C4D91">
        <w:t>Hardware: Arduino microcontroller</w:t>
      </w:r>
    </w:p>
    <w:p w14:paraId="1E2B4B10" w14:textId="77777777" w:rsidR="00B7708D" w:rsidRPr="000C4D91" w:rsidRDefault="00B7708D" w:rsidP="00460C65">
      <w:r w:rsidRPr="000C4D91">
        <w:t>Function:</w:t>
      </w:r>
    </w:p>
    <w:p w14:paraId="7DEB69D1" w14:textId="01B3FE4E" w:rsidR="00B7708D" w:rsidRPr="000C4D91" w:rsidRDefault="00B7708D" w:rsidP="00460C65">
      <w:pPr>
        <w:pStyle w:val="Listenabsatz"/>
        <w:numPr>
          <w:ilvl w:val="0"/>
          <w:numId w:val="29"/>
        </w:numPr>
      </w:pPr>
      <w:r w:rsidRPr="000C4D91">
        <w:t>Reads and processes sensor data</w:t>
      </w:r>
    </w:p>
    <w:p w14:paraId="4B47824B" w14:textId="712F9CC5" w:rsidR="00B7708D" w:rsidRPr="000C4D91" w:rsidRDefault="00B7708D" w:rsidP="00460C65">
      <w:pPr>
        <w:pStyle w:val="Listenabsatz"/>
        <w:numPr>
          <w:ilvl w:val="0"/>
          <w:numId w:val="29"/>
        </w:numPr>
      </w:pPr>
      <w:r w:rsidRPr="000C4D91">
        <w:t>Averages and encodes data into an 8-byte payload to ensure efficient transmission</w:t>
      </w:r>
    </w:p>
    <w:p w14:paraId="115E4B65" w14:textId="4A9E38BD" w:rsidR="00B7708D" w:rsidRDefault="00B7708D" w:rsidP="00460C65">
      <w:pPr>
        <w:pStyle w:val="Listenabsatz"/>
        <w:numPr>
          <w:ilvl w:val="0"/>
          <w:numId w:val="29"/>
        </w:numPr>
      </w:pPr>
      <w:r w:rsidRPr="000C4D91">
        <w:t>Manages peripherals and sensor power for energy optimization</w:t>
      </w:r>
    </w:p>
    <w:p w14:paraId="1C891758" w14:textId="77777777" w:rsidR="006C5319" w:rsidRPr="002F005A" w:rsidRDefault="006C5319" w:rsidP="006C5319">
      <w:pPr>
        <w:pStyle w:val="berschrift3"/>
      </w:pPr>
      <w:r w:rsidRPr="002F005A">
        <w:t>Communication and Data Transmission</w:t>
      </w:r>
    </w:p>
    <w:p w14:paraId="52515A04" w14:textId="6BA24B32" w:rsidR="006C5319" w:rsidRPr="000C4D91" w:rsidRDefault="006C5319" w:rsidP="006C5319">
      <w:r w:rsidRPr="000C4D91">
        <w:t>The LoRaWAN protocol is used for data transmission, implemented using the LMIC library. The Arduino prepares the processed data and transmits it to a LoRa gateway provided by Group 1. This gateway forwards the data packets to "The Things Network"</w:t>
      </w:r>
      <w:r w:rsidR="00C2463A">
        <w:t xml:space="preserve"> (TTN),</w:t>
      </w:r>
      <w:r w:rsidRPr="000C4D91">
        <w:t xml:space="preserve"> a cloud-based IoT platform. Key security measures, such as device and application keys, ensure secure data transmission.</w:t>
      </w:r>
    </w:p>
    <w:p w14:paraId="15F73D7F" w14:textId="77777777" w:rsidR="006C5319" w:rsidRPr="000C4D91" w:rsidRDefault="006C5319" w:rsidP="006C5319">
      <w:r w:rsidRPr="000C4D91">
        <w:t xml:space="preserve">The program initializes sensors and the LoRaWAN connection in the setup() function. During operation, the system runs in a continuous loop() where sensor readings are updated at regular intervals (every 60 </w:t>
      </w:r>
      <w:r w:rsidRPr="000C4D91">
        <w:lastRenderedPageBreak/>
        <w:t>seconds). The data is smoothed by averaging multiple readings before being sent. The LMIC library manages LoRa communication events such as joining the network, transmitting data, and handling acknowledgments. Each transmission includes temperature, humidity, and soil moisture data, encoded efficiently for LoRaWAN communication.</w:t>
      </w:r>
    </w:p>
    <w:p w14:paraId="48FEF625" w14:textId="77777777" w:rsidR="006C5319" w:rsidRPr="000C4D91" w:rsidRDefault="006C5319" w:rsidP="006C5319">
      <w:r w:rsidRPr="000C4D91">
        <w:t>This design is energy-efficient, scalable, and ideal for deployment in remote locations like agricultural fields. The combination of efficient data encoding, reliable communication protocols, and secure transmission ensures long battery life and robust system performance.</w:t>
      </w:r>
    </w:p>
    <w:p w14:paraId="27D82B3E" w14:textId="3E5BCDA3" w:rsidR="00C37A62" w:rsidRPr="000C4D91" w:rsidRDefault="006C5319" w:rsidP="00C37A62">
      <w:r w:rsidRPr="000C4D91">
        <w:t>The integration of the LMIC library for LoRaWAN communication ensures compatibility with existing infrastructure like "The Things Network." This modular approach allows the system to scale easily and integrate into broader IoT ecosystems.</w:t>
      </w:r>
    </w:p>
    <w:p w14:paraId="76B972B8" w14:textId="561B5A58" w:rsidR="003A2B8E" w:rsidRPr="000C4D91" w:rsidRDefault="003976CD" w:rsidP="000748C6">
      <w:pPr>
        <w:pStyle w:val="berschrift3"/>
      </w:pPr>
      <w:r>
        <w:t xml:space="preserve">Webservice with </w:t>
      </w:r>
      <w:r w:rsidR="003A2B8E" w:rsidRPr="000C4D91">
        <w:t>Backend and Frontend Layer</w:t>
      </w:r>
    </w:p>
    <w:p w14:paraId="50929B21" w14:textId="77777777" w:rsidR="003A2B8E" w:rsidRPr="000C4D91" w:rsidRDefault="003A2B8E" w:rsidP="003A2B8E">
      <w:r w:rsidRPr="000C4D91">
        <w:t>Backend:</w:t>
      </w:r>
    </w:p>
    <w:p w14:paraId="23561429" w14:textId="32F38F24" w:rsidR="003A2B8E" w:rsidRPr="000C4D91" w:rsidRDefault="003A2B8E" w:rsidP="003A2B8E">
      <w:pPr>
        <w:pStyle w:val="Listenabsatz"/>
        <w:numPr>
          <w:ilvl w:val="0"/>
          <w:numId w:val="29"/>
        </w:numPr>
      </w:pPr>
      <w:r w:rsidRPr="000C4D91">
        <w:t>Cloud Platform: "The Things Network" manages device registration and forwards data via webhooks.</w:t>
      </w:r>
      <w:r w:rsidR="00C640D1">
        <w:t xml:space="preserve"> Which are received by </w:t>
      </w:r>
      <w:r w:rsidR="00A44F02">
        <w:t>a PHP interface</w:t>
      </w:r>
    </w:p>
    <w:p w14:paraId="38503433" w14:textId="44C721CF" w:rsidR="003A2B8E" w:rsidRPr="000C4D91" w:rsidRDefault="003A2B8E" w:rsidP="003A2B8E">
      <w:pPr>
        <w:pStyle w:val="Listenabsatz"/>
        <w:numPr>
          <w:ilvl w:val="0"/>
          <w:numId w:val="29"/>
        </w:numPr>
      </w:pPr>
      <w:r w:rsidRPr="000C4D91">
        <w:t>Database: A MySQL database hosted in a Swiss datacenter stores the sensor data securely</w:t>
      </w:r>
    </w:p>
    <w:p w14:paraId="77EF510E" w14:textId="77777777" w:rsidR="003A2B8E" w:rsidRPr="000C4D91" w:rsidRDefault="003A2B8E" w:rsidP="003A2B8E">
      <w:r w:rsidRPr="000C4D91">
        <w:t>Frontend:</w:t>
      </w:r>
    </w:p>
    <w:p w14:paraId="33057FB2" w14:textId="15D4BC39" w:rsidR="003A2B8E" w:rsidRPr="000C4D91" w:rsidRDefault="003A2B8E" w:rsidP="003A2B8E">
      <w:pPr>
        <w:pStyle w:val="Listenabsatz"/>
        <w:numPr>
          <w:ilvl w:val="0"/>
          <w:numId w:val="29"/>
        </w:numPr>
      </w:pPr>
      <w:r w:rsidRPr="000C4D91">
        <w:t>PHP-based Web Application: Provides an interface for users to view and analyze data in real-time</w:t>
      </w:r>
    </w:p>
    <w:p w14:paraId="1102B254" w14:textId="30AA7199" w:rsidR="000748C6" w:rsidRPr="000C4D91" w:rsidRDefault="003A2B8E" w:rsidP="000748C6">
      <w:pPr>
        <w:pStyle w:val="Listenabsatz"/>
        <w:numPr>
          <w:ilvl w:val="0"/>
          <w:numId w:val="29"/>
        </w:numPr>
      </w:pPr>
      <w:r w:rsidRPr="000C4D91">
        <w:t>User Access: Displays environmental conditions, trends, and insights for field monitoring</w:t>
      </w:r>
    </w:p>
    <w:p w14:paraId="65850522" w14:textId="35A981DD" w:rsidR="00083A30" w:rsidRPr="000C4D91" w:rsidRDefault="00083A30" w:rsidP="000748C6">
      <w:pPr>
        <w:pStyle w:val="berschrift3"/>
      </w:pPr>
      <w:r w:rsidRPr="000C4D91">
        <w:t>Data Flow Overview</w:t>
      </w:r>
    </w:p>
    <w:p w14:paraId="70BD5931" w14:textId="7AB31666" w:rsidR="00083A30" w:rsidRPr="000C4D91" w:rsidRDefault="00083A30" w:rsidP="00083A30">
      <w:r w:rsidRPr="000C4D91">
        <w:rPr>
          <w:rFonts w:hint="eastAsia"/>
        </w:rPr>
        <w:t>Sensors</w:t>
      </w:r>
      <w:r w:rsidRPr="000C4D91">
        <w:tab/>
      </w:r>
      <w:r w:rsidRPr="000C4D91">
        <w:tab/>
      </w:r>
      <w:r w:rsidRPr="000C4D91">
        <w:tab/>
      </w:r>
      <w:r w:rsidRPr="000C4D91">
        <w:rPr>
          <w:rFonts w:hint="eastAsia"/>
        </w:rPr>
        <w:t>Arduino reads raw environmental data</w:t>
      </w:r>
    </w:p>
    <w:p w14:paraId="2B13B373" w14:textId="436F4A1B" w:rsidR="00083A30" w:rsidRPr="000C4D91" w:rsidRDefault="00083A30" w:rsidP="00083A30">
      <w:r w:rsidRPr="000C4D91">
        <w:rPr>
          <w:rFonts w:hint="eastAsia"/>
        </w:rPr>
        <w:t xml:space="preserve">Processing </w:t>
      </w:r>
      <w:r w:rsidRPr="000C4D91">
        <w:tab/>
      </w:r>
      <w:r w:rsidRPr="000C4D91">
        <w:tab/>
      </w:r>
      <w:r w:rsidRPr="000C4D91">
        <w:rPr>
          <w:rFonts w:hint="eastAsia"/>
        </w:rPr>
        <w:t>Arduino processes, encodes, and sends data via LoRaWAN</w:t>
      </w:r>
    </w:p>
    <w:p w14:paraId="2DD805FD" w14:textId="1F7ABBD0" w:rsidR="00083A30" w:rsidRPr="000C4D91" w:rsidRDefault="00083A30" w:rsidP="00083A30">
      <w:r w:rsidRPr="000C4D91">
        <w:rPr>
          <w:rFonts w:hint="eastAsia"/>
        </w:rPr>
        <w:t xml:space="preserve">Transmission </w:t>
      </w:r>
      <w:r w:rsidRPr="000C4D91">
        <w:tab/>
      </w:r>
      <w:r w:rsidRPr="000C4D91">
        <w:tab/>
      </w:r>
      <w:r w:rsidRPr="000C4D91">
        <w:rPr>
          <w:rFonts w:hint="eastAsia"/>
        </w:rPr>
        <w:t>Data is transmitted to TTN via a LoRa gateway</w:t>
      </w:r>
    </w:p>
    <w:p w14:paraId="536A9220" w14:textId="4283D169" w:rsidR="00083A30" w:rsidRPr="000C4D91" w:rsidRDefault="00083A30" w:rsidP="00083A30">
      <w:r w:rsidRPr="000C4D91">
        <w:rPr>
          <w:rFonts w:hint="eastAsia"/>
        </w:rPr>
        <w:t xml:space="preserve">Storage </w:t>
      </w:r>
      <w:r w:rsidRPr="000C4D91">
        <w:tab/>
      </w:r>
      <w:r w:rsidRPr="000C4D91">
        <w:tab/>
      </w:r>
      <w:r w:rsidRPr="000C4D91">
        <w:rPr>
          <w:rFonts w:hint="eastAsia"/>
        </w:rPr>
        <w:t xml:space="preserve">TTN webhook forwards data </w:t>
      </w:r>
      <w:r w:rsidR="00614F07">
        <w:t xml:space="preserve">to </w:t>
      </w:r>
      <w:r w:rsidRPr="000C4D91">
        <w:rPr>
          <w:rFonts w:hint="eastAsia"/>
        </w:rPr>
        <w:t>the MySQL database</w:t>
      </w:r>
    </w:p>
    <w:p w14:paraId="56AE6AFF" w14:textId="5605817C" w:rsidR="00083A30" w:rsidRPr="000C4D91" w:rsidRDefault="00083A30" w:rsidP="00083A30">
      <w:r w:rsidRPr="000C4D91">
        <w:rPr>
          <w:rFonts w:hint="eastAsia"/>
        </w:rPr>
        <w:t>Visualization</w:t>
      </w:r>
      <w:r w:rsidRPr="000C4D91">
        <w:tab/>
      </w:r>
      <w:r w:rsidRPr="000C4D91">
        <w:tab/>
      </w:r>
      <w:r w:rsidRPr="000C4D91">
        <w:rPr>
          <w:rFonts w:hint="eastAsia"/>
        </w:rPr>
        <w:t>PHP frontend accesses the database and presents data to users</w:t>
      </w:r>
    </w:p>
    <w:p w14:paraId="50C9E3EC" w14:textId="7DDDC4AB" w:rsidR="000748C6" w:rsidRDefault="00E308FF" w:rsidP="00083A30">
      <w:r w:rsidRPr="000C4D91">
        <w:t>This architecture ensures the system is scalable, energy-efficient, and suitable for remote field deployments while providing a secure and accessible platform for data monitoring.</w:t>
      </w:r>
    </w:p>
    <w:p w14:paraId="1B9948AD" w14:textId="77777777" w:rsidR="006239AF" w:rsidRDefault="00F23E0B" w:rsidP="006239AF">
      <w:pPr>
        <w:keepNext/>
      </w:pPr>
      <w:r>
        <w:rPr>
          <w:noProof/>
        </w:rPr>
        <w:drawing>
          <wp:inline distT="0" distB="0" distL="0" distR="0" wp14:anchorId="7817D974" wp14:editId="7F2A6727">
            <wp:extent cx="5507697" cy="1581845"/>
            <wp:effectExtent l="0" t="0" r="4445" b="5715"/>
            <wp:docPr id="2116533224" name="Grafik 4"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3224" name="Grafik 4" descr="Ein Bild, das Text, Schrift, Zahl, Screensho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3604" cy="1586414"/>
                    </a:xfrm>
                    <a:prstGeom prst="rect">
                      <a:avLst/>
                    </a:prstGeom>
                  </pic:spPr>
                </pic:pic>
              </a:graphicData>
            </a:graphic>
          </wp:inline>
        </w:drawing>
      </w:r>
    </w:p>
    <w:p w14:paraId="4F0D83C2" w14:textId="1A3148A3" w:rsidR="00C40174" w:rsidRDefault="006239AF" w:rsidP="006239AF">
      <w:pPr>
        <w:pStyle w:val="Beschriftung"/>
      </w:pPr>
      <w:r>
        <w:t xml:space="preserve">Figure </w:t>
      </w:r>
      <w:fldSimple w:instr=" SEQ Figure \* ARABIC ">
        <w:r w:rsidR="00316B1C">
          <w:rPr>
            <w:noProof/>
          </w:rPr>
          <w:t>4</w:t>
        </w:r>
      </w:fldSimple>
      <w:r>
        <w:t>: System architecture overview</w:t>
      </w:r>
    </w:p>
    <w:p w14:paraId="0C0BA70A" w14:textId="0D950F63" w:rsidR="00B13F57" w:rsidRPr="000C4D91" w:rsidRDefault="00B13F57" w:rsidP="00BB379F">
      <w:pPr>
        <w:pStyle w:val="berschrift2"/>
        <w:rPr>
          <w:color w:val="000000" w:themeColor="text1"/>
        </w:rPr>
      </w:pPr>
      <w:r w:rsidRPr="000C4D91">
        <w:lastRenderedPageBreak/>
        <w:t>Software Architecture Layers &amp; Modules</w:t>
      </w:r>
    </w:p>
    <w:p w14:paraId="242B52A1" w14:textId="493EA8AB" w:rsidR="00A6482D" w:rsidRPr="000C4D91" w:rsidRDefault="00EA5DC4" w:rsidP="00183B8B">
      <w:pPr>
        <w:pStyle w:val="berschrift3"/>
      </w:pPr>
      <w:r w:rsidRPr="000C4D91">
        <w:t>Sensor Interface Layer</w:t>
      </w:r>
    </w:p>
    <w:p w14:paraId="4C765A26" w14:textId="3F98E401" w:rsidR="00EA5DC4" w:rsidRPr="000C4D91" w:rsidRDefault="00EA5DC4" w:rsidP="00EA5DC4">
      <w:r w:rsidRPr="000C4D91">
        <w:t>Handles the integration and communication with the environmental sensors.</w:t>
      </w:r>
    </w:p>
    <w:p w14:paraId="736D3D31" w14:textId="77777777" w:rsidR="00EA5DC4" w:rsidRPr="000C4D91" w:rsidRDefault="00EA5DC4" w:rsidP="00EA5DC4">
      <w:r w:rsidRPr="000C4D91">
        <w:t>Modules:</w:t>
      </w:r>
    </w:p>
    <w:p w14:paraId="40D17564" w14:textId="13FE23DB" w:rsidR="00EA5DC4" w:rsidRPr="000C4D91" w:rsidRDefault="00EA5DC4" w:rsidP="00EA5DC4">
      <w:pPr>
        <w:pStyle w:val="Listenabsatz"/>
        <w:numPr>
          <w:ilvl w:val="0"/>
          <w:numId w:val="29"/>
        </w:numPr>
      </w:pPr>
      <w:r w:rsidRPr="000C4D91">
        <w:t>Si7021 Module: Reads temperature and humidity data via I²C.</w:t>
      </w:r>
    </w:p>
    <w:p w14:paraId="3E914915" w14:textId="796A695D" w:rsidR="00EA5DC4" w:rsidRDefault="00560590" w:rsidP="00EA5DC4">
      <w:pPr>
        <w:pStyle w:val="Listenabsatz"/>
        <w:numPr>
          <w:ilvl w:val="0"/>
          <w:numId w:val="29"/>
        </w:numPr>
      </w:pPr>
      <w:r>
        <w:t xml:space="preserve">SEN-13322 </w:t>
      </w:r>
      <w:r w:rsidR="00EA5DC4" w:rsidRPr="000C4D91">
        <w:t>Soil Moisture Module: Reads analog values from the soil moisture sensor.</w:t>
      </w:r>
    </w:p>
    <w:tbl>
      <w:tblPr>
        <w:tblStyle w:val="Tabellenraster"/>
        <w:tblW w:w="0" w:type="auto"/>
        <w:jc w:val="center"/>
        <w:tblLook w:val="04A0" w:firstRow="1" w:lastRow="0" w:firstColumn="1" w:lastColumn="0" w:noHBand="0" w:noVBand="1"/>
      </w:tblPr>
      <w:tblGrid>
        <w:gridCol w:w="2405"/>
        <w:gridCol w:w="5625"/>
      </w:tblGrid>
      <w:tr w:rsidR="00D92E62" w:rsidRPr="000C4D91" w14:paraId="4AB4815D" w14:textId="77777777" w:rsidTr="00FC7A7A">
        <w:trPr>
          <w:jc w:val="center"/>
        </w:trPr>
        <w:tc>
          <w:tcPr>
            <w:tcW w:w="8030" w:type="dxa"/>
            <w:gridSpan w:val="2"/>
            <w:shd w:val="clear" w:color="auto" w:fill="BFBFBF" w:themeFill="background1" w:themeFillShade="BF"/>
          </w:tcPr>
          <w:p w14:paraId="70C82EB3" w14:textId="77777777" w:rsidR="00D92E62" w:rsidRPr="004B5DC4" w:rsidRDefault="00D92E62" w:rsidP="00FC7A7A">
            <w:pPr>
              <w:jc w:val="center"/>
              <w:rPr>
                <w:rFonts w:cs="Times New Roman"/>
                <w:b/>
              </w:rPr>
            </w:pPr>
            <w:r>
              <w:rPr>
                <w:rFonts w:cs="Times New Roman"/>
                <w:b/>
              </w:rPr>
              <w:t>Sensor Device</w:t>
            </w:r>
            <w:r w:rsidRPr="004B5DC4">
              <w:rPr>
                <w:rFonts w:cs="Times New Roman"/>
                <w:b/>
              </w:rPr>
              <w:t xml:space="preserve"> – Public Interfaces</w:t>
            </w:r>
          </w:p>
        </w:tc>
      </w:tr>
      <w:tr w:rsidR="00D92E62" w:rsidRPr="000C4D91" w14:paraId="38CAF03E" w14:textId="77777777" w:rsidTr="00FC7A7A">
        <w:trPr>
          <w:jc w:val="center"/>
        </w:trPr>
        <w:tc>
          <w:tcPr>
            <w:tcW w:w="2405" w:type="dxa"/>
            <w:shd w:val="clear" w:color="auto" w:fill="D9D9D9" w:themeFill="background1" w:themeFillShade="D9"/>
          </w:tcPr>
          <w:p w14:paraId="09D39BD7" w14:textId="77777777" w:rsidR="00D92E62" w:rsidRPr="004B5DC4" w:rsidRDefault="00D92E62" w:rsidP="00FC7A7A">
            <w:pPr>
              <w:rPr>
                <w:rFonts w:cs="Times New Roman"/>
                <w:b/>
              </w:rPr>
            </w:pPr>
            <w:r w:rsidRPr="004B5DC4">
              <w:rPr>
                <w:rFonts w:cs="Times New Roman"/>
                <w:b/>
              </w:rPr>
              <w:t>Interface</w:t>
            </w:r>
          </w:p>
        </w:tc>
        <w:tc>
          <w:tcPr>
            <w:tcW w:w="5625" w:type="dxa"/>
            <w:shd w:val="clear" w:color="auto" w:fill="D9D9D9" w:themeFill="background1" w:themeFillShade="D9"/>
          </w:tcPr>
          <w:p w14:paraId="160E2C6C" w14:textId="77777777" w:rsidR="00D92E62" w:rsidRPr="004B5DC4" w:rsidRDefault="00D92E62" w:rsidP="00FC7A7A">
            <w:pPr>
              <w:rPr>
                <w:rFonts w:cs="Times New Roman"/>
                <w:b/>
              </w:rPr>
            </w:pPr>
            <w:r w:rsidRPr="004B5DC4">
              <w:rPr>
                <w:rFonts w:cs="Times New Roman"/>
                <w:b/>
              </w:rPr>
              <w:t>Description</w:t>
            </w:r>
          </w:p>
        </w:tc>
      </w:tr>
      <w:tr w:rsidR="00D92E62" w:rsidRPr="000C4D91" w14:paraId="37B09230" w14:textId="77777777" w:rsidTr="00FC7A7A">
        <w:trPr>
          <w:jc w:val="center"/>
        </w:trPr>
        <w:tc>
          <w:tcPr>
            <w:tcW w:w="8030" w:type="dxa"/>
            <w:gridSpan w:val="2"/>
            <w:shd w:val="clear" w:color="auto" w:fill="DEEAF6" w:themeFill="accent1" w:themeFillTint="33"/>
          </w:tcPr>
          <w:p w14:paraId="5C6F5F86" w14:textId="77777777" w:rsidR="00D92E62" w:rsidRPr="004B5DC4" w:rsidRDefault="00D92E62" w:rsidP="00FC7A7A">
            <w:pPr>
              <w:tabs>
                <w:tab w:val="left" w:pos="2672"/>
              </w:tabs>
              <w:rPr>
                <w:rFonts w:cs="Times New Roman"/>
                <w:b/>
              </w:rPr>
            </w:pPr>
            <w:r w:rsidRPr="004B5DC4">
              <w:rPr>
                <w:rFonts w:cs="Times New Roman"/>
                <w:b/>
              </w:rPr>
              <w:t>Provides</w:t>
            </w:r>
          </w:p>
        </w:tc>
      </w:tr>
      <w:tr w:rsidR="00D92E62" w:rsidRPr="000C4D91" w14:paraId="2FE6F39B" w14:textId="77777777" w:rsidTr="00FC7A7A">
        <w:trPr>
          <w:jc w:val="center"/>
        </w:trPr>
        <w:tc>
          <w:tcPr>
            <w:tcW w:w="2405" w:type="dxa"/>
            <w:shd w:val="clear" w:color="auto" w:fill="auto"/>
          </w:tcPr>
          <w:p w14:paraId="0BE5149B" w14:textId="77777777" w:rsidR="00D92E62" w:rsidRPr="004B5DC4" w:rsidRDefault="00D92E62" w:rsidP="00FC7A7A">
            <w:pPr>
              <w:rPr>
                <w:rFonts w:cs="Times New Roman"/>
              </w:rPr>
            </w:pPr>
            <w:r>
              <w:rPr>
                <w:rFonts w:cs="Times New Roman"/>
              </w:rPr>
              <w:t>LoRaWAN out</w:t>
            </w:r>
          </w:p>
        </w:tc>
        <w:tc>
          <w:tcPr>
            <w:tcW w:w="5625" w:type="dxa"/>
            <w:shd w:val="clear" w:color="auto" w:fill="auto"/>
          </w:tcPr>
          <w:p w14:paraId="6E5437A0" w14:textId="77777777" w:rsidR="00D92E62" w:rsidRPr="004B5DC4" w:rsidRDefault="00D92E62" w:rsidP="00FC7A7A">
            <w:pPr>
              <w:rPr>
                <w:rFonts w:cs="Times New Roman"/>
              </w:rPr>
            </w:pPr>
            <w:r>
              <w:rPr>
                <w:rFonts w:cs="Times New Roman"/>
              </w:rPr>
              <w:t>Sends every minute the current measurements.</w:t>
            </w:r>
          </w:p>
        </w:tc>
      </w:tr>
      <w:tr w:rsidR="00D92E62" w:rsidRPr="000C4D91" w14:paraId="3AA2AC58" w14:textId="77777777" w:rsidTr="00FC7A7A">
        <w:trPr>
          <w:jc w:val="center"/>
        </w:trPr>
        <w:tc>
          <w:tcPr>
            <w:tcW w:w="8030" w:type="dxa"/>
            <w:gridSpan w:val="2"/>
            <w:shd w:val="clear" w:color="auto" w:fill="DEEAF6" w:themeFill="accent1" w:themeFillTint="33"/>
          </w:tcPr>
          <w:p w14:paraId="4A1C4C29" w14:textId="77777777" w:rsidR="00D92E62" w:rsidRPr="004B5DC4" w:rsidRDefault="00D92E62" w:rsidP="00FC7A7A">
            <w:pPr>
              <w:rPr>
                <w:rFonts w:cs="Times New Roman"/>
                <w:b/>
              </w:rPr>
            </w:pPr>
            <w:r w:rsidRPr="004B5DC4">
              <w:rPr>
                <w:rFonts w:cs="Times New Roman"/>
                <w:b/>
              </w:rPr>
              <w:t>Uses</w:t>
            </w:r>
          </w:p>
        </w:tc>
      </w:tr>
      <w:tr w:rsidR="00D92E62" w:rsidRPr="000C4D91" w14:paraId="643EC0EC" w14:textId="77777777" w:rsidTr="00FC7A7A">
        <w:trPr>
          <w:jc w:val="center"/>
        </w:trPr>
        <w:tc>
          <w:tcPr>
            <w:tcW w:w="2405" w:type="dxa"/>
            <w:shd w:val="clear" w:color="auto" w:fill="auto"/>
          </w:tcPr>
          <w:p w14:paraId="0DBA7195" w14:textId="77777777" w:rsidR="00D92E62" w:rsidRPr="004B5DC4" w:rsidRDefault="00D92E62" w:rsidP="00FC7A7A">
            <w:pPr>
              <w:rPr>
                <w:rFonts w:cs="Times New Roman"/>
              </w:rPr>
            </w:pPr>
            <w:r>
              <w:rPr>
                <w:rFonts w:cs="Times New Roman"/>
                <w:color w:val="000000"/>
              </w:rPr>
              <w:t>Adafruit_Si7021.h</w:t>
            </w:r>
          </w:p>
        </w:tc>
        <w:tc>
          <w:tcPr>
            <w:tcW w:w="5625" w:type="dxa"/>
            <w:shd w:val="clear" w:color="auto" w:fill="auto"/>
          </w:tcPr>
          <w:p w14:paraId="44A40ACA" w14:textId="77777777" w:rsidR="00D92E62" w:rsidRPr="004B5DC4" w:rsidRDefault="00D92E62" w:rsidP="00FC7A7A">
            <w:pPr>
              <w:rPr>
                <w:rFonts w:cs="Times New Roman"/>
              </w:rPr>
            </w:pPr>
            <w:r>
              <w:rPr>
                <w:rFonts w:cs="Times New Roman"/>
              </w:rPr>
              <w:t>Library for accessing temperature and humidity sensor data.</w:t>
            </w:r>
          </w:p>
        </w:tc>
      </w:tr>
      <w:tr w:rsidR="00D92E62" w:rsidRPr="000C4D91" w14:paraId="332548E7" w14:textId="77777777" w:rsidTr="00FC7A7A">
        <w:trPr>
          <w:jc w:val="center"/>
        </w:trPr>
        <w:tc>
          <w:tcPr>
            <w:tcW w:w="2405" w:type="dxa"/>
            <w:shd w:val="clear" w:color="auto" w:fill="auto"/>
          </w:tcPr>
          <w:p w14:paraId="567BF9E5" w14:textId="77777777" w:rsidR="00D92E62" w:rsidRDefault="00D92E62" w:rsidP="00FC7A7A">
            <w:pPr>
              <w:rPr>
                <w:rFonts w:cs="Times New Roman"/>
                <w:color w:val="000000"/>
              </w:rPr>
            </w:pPr>
            <w:r>
              <w:rPr>
                <w:rFonts w:cs="Times New Roman"/>
                <w:color w:val="000000"/>
              </w:rPr>
              <w:t>hal.h</w:t>
            </w:r>
          </w:p>
        </w:tc>
        <w:tc>
          <w:tcPr>
            <w:tcW w:w="5625" w:type="dxa"/>
            <w:shd w:val="clear" w:color="auto" w:fill="auto"/>
          </w:tcPr>
          <w:p w14:paraId="6D2EB010" w14:textId="77777777" w:rsidR="00D92E62" w:rsidRDefault="00D92E62" w:rsidP="00FC7A7A">
            <w:pPr>
              <w:rPr>
                <w:rFonts w:cs="Times New Roman"/>
              </w:rPr>
            </w:pPr>
            <w:r>
              <w:rPr>
                <w:rFonts w:cs="Times New Roman"/>
              </w:rPr>
              <w:t>Library for accessing pin level input and output.</w:t>
            </w:r>
          </w:p>
        </w:tc>
      </w:tr>
      <w:tr w:rsidR="00D92E62" w:rsidRPr="000C4D91" w14:paraId="553C3631" w14:textId="77777777" w:rsidTr="00FC7A7A">
        <w:trPr>
          <w:jc w:val="center"/>
        </w:trPr>
        <w:tc>
          <w:tcPr>
            <w:tcW w:w="2405" w:type="dxa"/>
            <w:shd w:val="clear" w:color="auto" w:fill="auto"/>
          </w:tcPr>
          <w:p w14:paraId="386A9FC2" w14:textId="77777777" w:rsidR="00D92E62" w:rsidRDefault="00D92E62" w:rsidP="00FC7A7A">
            <w:pPr>
              <w:rPr>
                <w:rFonts w:cs="Times New Roman"/>
                <w:color w:val="000000"/>
              </w:rPr>
            </w:pPr>
            <w:r>
              <w:rPr>
                <w:rFonts w:cs="Times New Roman"/>
                <w:color w:val="000000"/>
              </w:rPr>
              <w:t>SPI.h</w:t>
            </w:r>
          </w:p>
        </w:tc>
        <w:tc>
          <w:tcPr>
            <w:tcW w:w="5625" w:type="dxa"/>
            <w:shd w:val="clear" w:color="auto" w:fill="auto"/>
          </w:tcPr>
          <w:p w14:paraId="6D7FA725" w14:textId="77777777" w:rsidR="00D92E62" w:rsidRDefault="00D92E62" w:rsidP="00FC7A7A">
            <w:pPr>
              <w:rPr>
                <w:rFonts w:cs="Times New Roman"/>
              </w:rPr>
            </w:pPr>
            <w:r>
              <w:rPr>
                <w:rFonts w:cs="Times New Roman"/>
              </w:rPr>
              <w:t>Library for accessing pin level input and output</w:t>
            </w:r>
          </w:p>
        </w:tc>
      </w:tr>
      <w:tr w:rsidR="00D92E62" w:rsidRPr="000C4D91" w14:paraId="2B86BD80" w14:textId="77777777" w:rsidTr="00FC7A7A">
        <w:trPr>
          <w:jc w:val="center"/>
        </w:trPr>
        <w:tc>
          <w:tcPr>
            <w:tcW w:w="2405" w:type="dxa"/>
            <w:shd w:val="clear" w:color="auto" w:fill="auto"/>
          </w:tcPr>
          <w:p w14:paraId="01F7EA78" w14:textId="77777777" w:rsidR="00D92E62" w:rsidRDefault="00D92E62" w:rsidP="00FC7A7A">
            <w:pPr>
              <w:rPr>
                <w:rFonts w:cs="Times New Roman"/>
                <w:color w:val="000000"/>
              </w:rPr>
            </w:pPr>
            <w:r>
              <w:rPr>
                <w:rFonts w:cs="Times New Roman"/>
                <w:color w:val="000000"/>
              </w:rPr>
              <w:t>lmic.h</w:t>
            </w:r>
          </w:p>
        </w:tc>
        <w:tc>
          <w:tcPr>
            <w:tcW w:w="5625" w:type="dxa"/>
            <w:shd w:val="clear" w:color="auto" w:fill="auto"/>
          </w:tcPr>
          <w:p w14:paraId="1EEAA9F4" w14:textId="77777777" w:rsidR="00D92E62" w:rsidRDefault="00D92E62" w:rsidP="00FC7A7A">
            <w:pPr>
              <w:rPr>
                <w:rFonts w:cs="Times New Roman"/>
              </w:rPr>
            </w:pPr>
            <w:r>
              <w:rPr>
                <w:rFonts w:cs="Times New Roman"/>
              </w:rPr>
              <w:t>Library for LoRaWAN access.</w:t>
            </w:r>
          </w:p>
        </w:tc>
      </w:tr>
    </w:tbl>
    <w:p w14:paraId="6B4B2538" w14:textId="701AA279" w:rsidR="00613F61" w:rsidRDefault="00613F61" w:rsidP="00613F61">
      <w:pPr>
        <w:pStyle w:val="Beschriftung"/>
        <w:rPr>
          <w:rFonts w:cs="Arial"/>
          <w:b/>
          <w:szCs w:val="20"/>
          <w:highlight w:val="yellow"/>
        </w:rPr>
      </w:pPr>
      <w:r>
        <w:t xml:space="preserve">Table </w:t>
      </w:r>
      <w:fldSimple w:instr=" SEQ Table \* ARABIC ">
        <w:r>
          <w:rPr>
            <w:noProof/>
          </w:rPr>
          <w:t>1</w:t>
        </w:r>
      </w:fldSimple>
      <w:r>
        <w:t>: Sensor device interfaces</w:t>
      </w:r>
    </w:p>
    <w:p w14:paraId="72608FBC" w14:textId="0C325880" w:rsidR="00E43907" w:rsidRPr="000C4D91" w:rsidRDefault="000E79DE" w:rsidP="00183B8B">
      <w:pPr>
        <w:pStyle w:val="berschrift3"/>
      </w:pPr>
      <w:r w:rsidRPr="000C4D91">
        <w:t>Processing and Data Handling Layer</w:t>
      </w:r>
    </w:p>
    <w:p w14:paraId="5605566A" w14:textId="04AE93FE" w:rsidR="000E79DE" w:rsidRPr="000C4D91" w:rsidRDefault="000E79DE" w:rsidP="000E79DE">
      <w:r w:rsidRPr="000C4D91">
        <w:t>Processes raw sensor data, performs calculations, and prepares it for transmission.</w:t>
      </w:r>
    </w:p>
    <w:p w14:paraId="592FD418" w14:textId="138B2B39" w:rsidR="000E79DE" w:rsidRPr="000C4D91" w:rsidRDefault="000E79DE" w:rsidP="000E79DE">
      <w:pPr>
        <w:pStyle w:val="Listenabsatz"/>
        <w:numPr>
          <w:ilvl w:val="0"/>
          <w:numId w:val="29"/>
        </w:numPr>
      </w:pPr>
      <w:r w:rsidRPr="000C4D91">
        <w:t>Data Encoding: Converts sensor readings into a compact 8-byte payload for efficient transmission.</w:t>
      </w:r>
    </w:p>
    <w:p w14:paraId="72F6CBA9" w14:textId="5695023F" w:rsidR="00656294" w:rsidRPr="000C4D91" w:rsidRDefault="000E79DE" w:rsidP="000E79DE">
      <w:r w:rsidRPr="000C4D91">
        <w:t>Implementation: Runs on the Arduino microcontroller, using C++ to integrate logic.</w:t>
      </w:r>
    </w:p>
    <w:p w14:paraId="13E3F652" w14:textId="139FA28E" w:rsidR="00656294" w:rsidRPr="000C4D91" w:rsidRDefault="000E79DE" w:rsidP="00183B8B">
      <w:pPr>
        <w:pStyle w:val="berschrift3"/>
      </w:pPr>
      <w:r w:rsidRPr="000C4D91">
        <w:t>Communication Layer</w:t>
      </w:r>
    </w:p>
    <w:p w14:paraId="08A78B8A" w14:textId="2D8417FC" w:rsidR="002E229F" w:rsidRPr="000C4D91" w:rsidRDefault="002E229F" w:rsidP="002E229F">
      <w:r w:rsidRPr="000C4D91">
        <w:t>Manages the transmission of data from the Arduino to the cloud.</w:t>
      </w:r>
    </w:p>
    <w:p w14:paraId="1EA0DBAA" w14:textId="77777777" w:rsidR="002E229F" w:rsidRPr="000C4D91" w:rsidRDefault="002E229F" w:rsidP="002E229F">
      <w:r w:rsidRPr="000C4D91">
        <w:t>Modules:</w:t>
      </w:r>
    </w:p>
    <w:p w14:paraId="5A34C693" w14:textId="13B2256E" w:rsidR="002E229F" w:rsidRPr="000C4D91" w:rsidRDefault="002E229F" w:rsidP="007872A8">
      <w:pPr>
        <w:pStyle w:val="Listenabsatz"/>
        <w:numPr>
          <w:ilvl w:val="0"/>
          <w:numId w:val="29"/>
        </w:numPr>
      </w:pPr>
      <w:r w:rsidRPr="000C4D91">
        <w:t xml:space="preserve">LoRaWAN Protocol: </w:t>
      </w:r>
      <w:r w:rsidR="007872A8">
        <w:t>We used</w:t>
      </w:r>
      <w:r w:rsidRPr="000C4D91">
        <w:t xml:space="preserve"> the LMIC library to implement LoRaWAN communication.</w:t>
      </w:r>
      <w:r w:rsidR="007872A8">
        <w:t xml:space="preserve"> This module also m</w:t>
      </w:r>
      <w:r w:rsidRPr="000C4D91">
        <w:t>anages events like network joins, data transmission, and acknowledgments.</w:t>
      </w:r>
    </w:p>
    <w:p w14:paraId="35B2D144" w14:textId="68E74DC0" w:rsidR="002E229F" w:rsidRPr="000C4D91" w:rsidRDefault="002E229F" w:rsidP="002E229F">
      <w:pPr>
        <w:pStyle w:val="Listenabsatz"/>
        <w:numPr>
          <w:ilvl w:val="0"/>
          <w:numId w:val="29"/>
        </w:numPr>
      </w:pPr>
      <w:r w:rsidRPr="000C4D91">
        <w:t>Data Queueing: Ensures reliable data handling, including retries if transmission fails.</w:t>
      </w:r>
    </w:p>
    <w:p w14:paraId="1C64879D" w14:textId="2812EBB5" w:rsidR="00656294" w:rsidRPr="000C4D91" w:rsidRDefault="002E229F" w:rsidP="002E229F">
      <w:r w:rsidRPr="000C4D91">
        <w:t>Implementation: Encapsulates LoRaWAN functionality with device-specific settings for secure and efficient data transfer.</w:t>
      </w:r>
    </w:p>
    <w:p w14:paraId="40B7900A" w14:textId="3E59ED9C" w:rsidR="000E79DE" w:rsidRPr="000C4D91" w:rsidRDefault="002E229F" w:rsidP="00183B8B">
      <w:pPr>
        <w:pStyle w:val="berschrift3"/>
      </w:pPr>
      <w:r w:rsidRPr="000C4D91">
        <w:t>Backend Layer</w:t>
      </w:r>
    </w:p>
    <w:p w14:paraId="0CA4C150" w14:textId="0B59BB7E" w:rsidR="00D02E3A" w:rsidRPr="000C4D91" w:rsidRDefault="00D02E3A" w:rsidP="00D02E3A">
      <w:r w:rsidRPr="000C4D91">
        <w:t>Processes, stores, and organizes transmitted data in the cloud.</w:t>
      </w:r>
    </w:p>
    <w:p w14:paraId="2798D495" w14:textId="77777777" w:rsidR="00D02E3A" w:rsidRPr="000C4D91" w:rsidRDefault="00D02E3A" w:rsidP="00D02E3A">
      <w:r w:rsidRPr="000C4D91">
        <w:t>Modules:</w:t>
      </w:r>
    </w:p>
    <w:p w14:paraId="2D202CA6" w14:textId="34E1A86C" w:rsidR="00D02E3A" w:rsidRPr="000C4D91" w:rsidRDefault="00D02E3A" w:rsidP="00D02E3A">
      <w:pPr>
        <w:pStyle w:val="Listenabsatz"/>
        <w:numPr>
          <w:ilvl w:val="0"/>
          <w:numId w:val="29"/>
        </w:numPr>
      </w:pPr>
      <w:r w:rsidRPr="000C4D91">
        <w:t>The Things Network (TTN): Acts as an intermediary, handling incoming data packets from the LoRa gateway</w:t>
      </w:r>
    </w:p>
    <w:p w14:paraId="465DB1F3" w14:textId="74D545BF" w:rsidR="00D02E3A" w:rsidRPr="000C4D91" w:rsidRDefault="00D02E3A" w:rsidP="00D02E3A">
      <w:pPr>
        <w:pStyle w:val="Listenabsatz"/>
        <w:numPr>
          <w:ilvl w:val="0"/>
          <w:numId w:val="29"/>
        </w:numPr>
      </w:pPr>
      <w:r w:rsidRPr="000C4D91">
        <w:t>Webhook Integration: Forwards data from TTN to a MySQL database using RESTful APIs</w:t>
      </w:r>
    </w:p>
    <w:p w14:paraId="1380825C" w14:textId="54C06AFD" w:rsidR="00D02E3A" w:rsidRDefault="00D02E3A" w:rsidP="00D02E3A">
      <w:pPr>
        <w:pStyle w:val="Listenabsatz"/>
        <w:numPr>
          <w:ilvl w:val="0"/>
          <w:numId w:val="29"/>
        </w:numPr>
      </w:pPr>
      <w:r w:rsidRPr="000C4D91">
        <w:t>Database Management: MySQL database stores sensor data securely for later retrieval and analysis</w:t>
      </w:r>
    </w:p>
    <w:p w14:paraId="12F02038" w14:textId="7F61ACE5" w:rsidR="00EE2D40" w:rsidRDefault="00EE2D40" w:rsidP="00EE2D40">
      <w:r w:rsidRPr="000C4D91">
        <w:lastRenderedPageBreak/>
        <w:t>Implementation: Configured on TTN and a Swiss-hosted</w:t>
      </w:r>
      <w:r>
        <w:t xml:space="preserve"> PHP,</w:t>
      </w:r>
      <w:r w:rsidRPr="000C4D91">
        <w:t xml:space="preserve"> MySQL server.</w:t>
      </w:r>
    </w:p>
    <w:p w14:paraId="6761BD5A" w14:textId="3768116C" w:rsidR="00F85177" w:rsidRDefault="00EE2D40" w:rsidP="00EE2D40">
      <w:r>
        <w:rPr>
          <w:noProof/>
        </w:rPr>
        <w:drawing>
          <wp:inline distT="0" distB="0" distL="0" distR="0" wp14:anchorId="25EB9985" wp14:editId="5A6D3F8F">
            <wp:extent cx="4031615" cy="3163570"/>
            <wp:effectExtent l="0" t="0" r="6985" b="0"/>
            <wp:docPr id="803435777"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35777" name="Grafik 4" descr="Ein Bild, das Text, Screenshot, Zahl, Schrif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1615" cy="3163570"/>
                    </a:xfrm>
                    <a:prstGeom prst="rect">
                      <a:avLst/>
                    </a:prstGeom>
                    <a:noFill/>
                    <a:ln>
                      <a:noFill/>
                    </a:ln>
                  </pic:spPr>
                </pic:pic>
              </a:graphicData>
            </a:graphic>
          </wp:inline>
        </w:drawing>
      </w:r>
    </w:p>
    <w:p w14:paraId="68F428A7" w14:textId="55403DFD" w:rsidR="00832DFE" w:rsidRPr="000C4D91" w:rsidRDefault="00F85177" w:rsidP="00F85177">
      <w:pPr>
        <w:pStyle w:val="Beschriftung"/>
      </w:pPr>
      <w:r>
        <w:t>F</w:t>
      </w:r>
      <w:r w:rsidR="00EE2D40">
        <w:t>i</w:t>
      </w:r>
      <w:r>
        <w:t xml:space="preserve">gure </w:t>
      </w:r>
      <w:fldSimple w:instr=" SEQ Figure \* ARABIC ">
        <w:r w:rsidR="00316B1C">
          <w:rPr>
            <w:noProof/>
          </w:rPr>
          <w:t>5</w:t>
        </w:r>
      </w:fldSimple>
      <w:r>
        <w:t>: MySQL schema</w:t>
      </w:r>
    </w:p>
    <w:p w14:paraId="5593DD49" w14:textId="034F9CC8" w:rsidR="000E79DE" w:rsidRDefault="000E79DE" w:rsidP="00D02E3A"/>
    <w:tbl>
      <w:tblPr>
        <w:tblStyle w:val="Tabellenraster"/>
        <w:tblW w:w="0" w:type="auto"/>
        <w:jc w:val="center"/>
        <w:tblLook w:val="04A0" w:firstRow="1" w:lastRow="0" w:firstColumn="1" w:lastColumn="0" w:noHBand="0" w:noVBand="1"/>
      </w:tblPr>
      <w:tblGrid>
        <w:gridCol w:w="2405"/>
        <w:gridCol w:w="5625"/>
      </w:tblGrid>
      <w:tr w:rsidR="00BB7478" w:rsidRPr="000C4D91" w14:paraId="614D0690" w14:textId="77777777" w:rsidTr="00FC7A7A">
        <w:trPr>
          <w:jc w:val="center"/>
        </w:trPr>
        <w:tc>
          <w:tcPr>
            <w:tcW w:w="8030" w:type="dxa"/>
            <w:gridSpan w:val="2"/>
            <w:shd w:val="clear" w:color="auto" w:fill="BFBFBF" w:themeFill="background1" w:themeFillShade="BF"/>
          </w:tcPr>
          <w:p w14:paraId="454ACAA5" w14:textId="77777777" w:rsidR="00BB7478" w:rsidRPr="004B5DC4" w:rsidRDefault="00BB7478" w:rsidP="00FC7A7A">
            <w:pPr>
              <w:jc w:val="center"/>
              <w:rPr>
                <w:rFonts w:cs="Times New Roman"/>
                <w:b/>
              </w:rPr>
            </w:pPr>
            <w:r w:rsidRPr="004B5DC4">
              <w:rPr>
                <w:rFonts w:cs="Times New Roman"/>
                <w:b/>
              </w:rPr>
              <w:t xml:space="preserve">Webservice </w:t>
            </w:r>
            <w:r>
              <w:rPr>
                <w:rFonts w:cs="Times New Roman"/>
                <w:b/>
              </w:rPr>
              <w:t>Backend</w:t>
            </w:r>
            <w:r w:rsidRPr="004B5DC4">
              <w:rPr>
                <w:rFonts w:cs="Times New Roman"/>
                <w:b/>
              </w:rPr>
              <w:t xml:space="preserve"> – Public Interfaces</w:t>
            </w:r>
          </w:p>
        </w:tc>
      </w:tr>
      <w:tr w:rsidR="00BB7478" w:rsidRPr="000C4D91" w14:paraId="335075ED" w14:textId="77777777" w:rsidTr="00FC7A7A">
        <w:trPr>
          <w:jc w:val="center"/>
        </w:trPr>
        <w:tc>
          <w:tcPr>
            <w:tcW w:w="2405" w:type="dxa"/>
            <w:shd w:val="clear" w:color="auto" w:fill="D9D9D9" w:themeFill="background1" w:themeFillShade="D9"/>
          </w:tcPr>
          <w:p w14:paraId="6301AE5B" w14:textId="77777777" w:rsidR="00BB7478" w:rsidRPr="004B5DC4" w:rsidRDefault="00BB7478" w:rsidP="00FC7A7A">
            <w:pPr>
              <w:rPr>
                <w:rFonts w:cs="Times New Roman"/>
                <w:b/>
              </w:rPr>
            </w:pPr>
            <w:r w:rsidRPr="004B5DC4">
              <w:rPr>
                <w:rFonts w:cs="Times New Roman"/>
                <w:b/>
              </w:rPr>
              <w:t>Interface</w:t>
            </w:r>
          </w:p>
        </w:tc>
        <w:tc>
          <w:tcPr>
            <w:tcW w:w="5625" w:type="dxa"/>
            <w:shd w:val="clear" w:color="auto" w:fill="D9D9D9" w:themeFill="background1" w:themeFillShade="D9"/>
          </w:tcPr>
          <w:p w14:paraId="528AD66A" w14:textId="77777777" w:rsidR="00BB7478" w:rsidRPr="004B5DC4" w:rsidRDefault="00BB7478" w:rsidP="00FC7A7A">
            <w:pPr>
              <w:rPr>
                <w:rFonts w:cs="Times New Roman"/>
                <w:b/>
              </w:rPr>
            </w:pPr>
            <w:r w:rsidRPr="004B5DC4">
              <w:rPr>
                <w:rFonts w:cs="Times New Roman"/>
                <w:b/>
              </w:rPr>
              <w:t>Description</w:t>
            </w:r>
          </w:p>
        </w:tc>
      </w:tr>
      <w:tr w:rsidR="00BB7478" w:rsidRPr="000C4D91" w14:paraId="2584EA35" w14:textId="77777777" w:rsidTr="00FC7A7A">
        <w:trPr>
          <w:jc w:val="center"/>
        </w:trPr>
        <w:tc>
          <w:tcPr>
            <w:tcW w:w="8030" w:type="dxa"/>
            <w:gridSpan w:val="2"/>
            <w:shd w:val="clear" w:color="auto" w:fill="DEEAF6" w:themeFill="accent1" w:themeFillTint="33"/>
          </w:tcPr>
          <w:p w14:paraId="30C8E1A3" w14:textId="77777777" w:rsidR="00BB7478" w:rsidRPr="004B5DC4" w:rsidRDefault="00BB7478" w:rsidP="00FC7A7A">
            <w:pPr>
              <w:tabs>
                <w:tab w:val="left" w:pos="2672"/>
              </w:tabs>
              <w:rPr>
                <w:rFonts w:cs="Times New Roman"/>
                <w:b/>
              </w:rPr>
            </w:pPr>
            <w:r w:rsidRPr="004B5DC4">
              <w:rPr>
                <w:rFonts w:cs="Times New Roman"/>
                <w:b/>
              </w:rPr>
              <w:t>Provides</w:t>
            </w:r>
          </w:p>
        </w:tc>
      </w:tr>
      <w:tr w:rsidR="00BB7478" w:rsidRPr="000C4D91" w14:paraId="0AA329EC" w14:textId="77777777" w:rsidTr="00FC7A7A">
        <w:trPr>
          <w:jc w:val="center"/>
        </w:trPr>
        <w:tc>
          <w:tcPr>
            <w:tcW w:w="2405" w:type="dxa"/>
            <w:shd w:val="clear" w:color="auto" w:fill="auto"/>
          </w:tcPr>
          <w:p w14:paraId="7719AB5F" w14:textId="77777777" w:rsidR="00BB7478" w:rsidRPr="004B5DC4" w:rsidRDefault="00BB7478" w:rsidP="00FC7A7A">
            <w:pPr>
              <w:rPr>
                <w:rFonts w:cs="Times New Roman"/>
              </w:rPr>
            </w:pPr>
            <w:r>
              <w:rPr>
                <w:rFonts w:cs="Times New Roman"/>
              </w:rPr>
              <w:t>iot-database-input.php</w:t>
            </w:r>
          </w:p>
        </w:tc>
        <w:tc>
          <w:tcPr>
            <w:tcW w:w="5625" w:type="dxa"/>
            <w:shd w:val="clear" w:color="auto" w:fill="auto"/>
          </w:tcPr>
          <w:p w14:paraId="2ED05D97" w14:textId="77777777" w:rsidR="00BB7478" w:rsidRPr="004B5DC4" w:rsidRDefault="00BB7478" w:rsidP="00FC7A7A">
            <w:pPr>
              <w:rPr>
                <w:rFonts w:cs="Times New Roman"/>
              </w:rPr>
            </w:pPr>
            <w:r>
              <w:rPr>
                <w:rFonts w:cs="Times New Roman"/>
              </w:rPr>
              <w:t>Adds a new measurements entry into the database.</w:t>
            </w:r>
          </w:p>
        </w:tc>
      </w:tr>
      <w:tr w:rsidR="00BB7478" w:rsidRPr="000C4D91" w14:paraId="4D6AD853" w14:textId="77777777" w:rsidTr="00FC7A7A">
        <w:trPr>
          <w:jc w:val="center"/>
        </w:trPr>
        <w:tc>
          <w:tcPr>
            <w:tcW w:w="2405" w:type="dxa"/>
            <w:shd w:val="clear" w:color="auto" w:fill="auto"/>
          </w:tcPr>
          <w:p w14:paraId="308C01D3" w14:textId="77777777" w:rsidR="00BB7478" w:rsidRPr="004B5DC4" w:rsidRDefault="00BB7478" w:rsidP="00FC7A7A">
            <w:pPr>
              <w:rPr>
                <w:rFonts w:cs="Times New Roman"/>
              </w:rPr>
            </w:pPr>
            <w:r>
              <w:rPr>
                <w:rFonts w:cs="Times New Roman"/>
              </w:rPr>
              <w:t>load-openmeteo.php</w:t>
            </w:r>
          </w:p>
        </w:tc>
        <w:tc>
          <w:tcPr>
            <w:tcW w:w="5625" w:type="dxa"/>
            <w:shd w:val="clear" w:color="auto" w:fill="auto"/>
          </w:tcPr>
          <w:p w14:paraId="062ED33F" w14:textId="77777777" w:rsidR="00BB7478" w:rsidRPr="004B5DC4" w:rsidRDefault="00BB7478" w:rsidP="00FC7A7A">
            <w:pPr>
              <w:rPr>
                <w:rFonts w:cs="Times New Roman"/>
              </w:rPr>
            </w:pPr>
            <w:r>
              <w:rPr>
                <w:rFonts w:cs="Times New Roman"/>
              </w:rPr>
              <w:t>Reads forecast values from open-meteo and writes them into the database.</w:t>
            </w:r>
          </w:p>
        </w:tc>
      </w:tr>
      <w:tr w:rsidR="00BB7478" w:rsidRPr="000C4D91" w14:paraId="7C5D0F7E" w14:textId="77777777" w:rsidTr="00FC7A7A">
        <w:trPr>
          <w:jc w:val="center"/>
        </w:trPr>
        <w:tc>
          <w:tcPr>
            <w:tcW w:w="2405" w:type="dxa"/>
            <w:shd w:val="clear" w:color="auto" w:fill="auto"/>
          </w:tcPr>
          <w:p w14:paraId="16F9CA16" w14:textId="77777777" w:rsidR="00BB7478" w:rsidRPr="004B5DC4" w:rsidRDefault="00BB7478" w:rsidP="00FC7A7A">
            <w:pPr>
              <w:rPr>
                <w:rFonts w:cs="Times New Roman"/>
              </w:rPr>
            </w:pPr>
            <w:r>
              <w:rPr>
                <w:rFonts w:cs="Times New Roman"/>
              </w:rPr>
              <w:t>notification-slack.php</w:t>
            </w:r>
          </w:p>
        </w:tc>
        <w:tc>
          <w:tcPr>
            <w:tcW w:w="5625" w:type="dxa"/>
            <w:shd w:val="clear" w:color="auto" w:fill="auto"/>
          </w:tcPr>
          <w:p w14:paraId="07CA70FB" w14:textId="77777777" w:rsidR="00BB7478" w:rsidRPr="004B5DC4" w:rsidRDefault="00BB7478" w:rsidP="00FC7A7A">
            <w:pPr>
              <w:rPr>
                <w:rFonts w:cs="Times New Roman"/>
              </w:rPr>
            </w:pPr>
            <w:r>
              <w:rPr>
                <w:rFonts w:cs="Times New Roman"/>
              </w:rPr>
              <w:t>Sends values to slack for notifications.</w:t>
            </w:r>
          </w:p>
        </w:tc>
      </w:tr>
      <w:tr w:rsidR="00BB7478" w:rsidRPr="000C4D91" w14:paraId="70D34F0C" w14:textId="77777777" w:rsidTr="00FC7A7A">
        <w:trPr>
          <w:jc w:val="center"/>
        </w:trPr>
        <w:tc>
          <w:tcPr>
            <w:tcW w:w="2405" w:type="dxa"/>
            <w:shd w:val="clear" w:color="auto" w:fill="auto"/>
          </w:tcPr>
          <w:p w14:paraId="19284B76" w14:textId="77777777" w:rsidR="00BB7478" w:rsidRPr="004B5DC4" w:rsidRDefault="00BB7478" w:rsidP="00FC7A7A">
            <w:pPr>
              <w:rPr>
                <w:rFonts w:cs="Times New Roman"/>
              </w:rPr>
            </w:pPr>
            <w:r>
              <w:rPr>
                <w:rFonts w:cs="Times New Roman"/>
              </w:rPr>
              <w:t>anyboard-data.php</w:t>
            </w:r>
          </w:p>
        </w:tc>
        <w:tc>
          <w:tcPr>
            <w:tcW w:w="5625" w:type="dxa"/>
            <w:shd w:val="clear" w:color="auto" w:fill="auto"/>
          </w:tcPr>
          <w:p w14:paraId="39E3BCEB" w14:textId="77777777" w:rsidR="00BB7478" w:rsidRPr="004B5DC4" w:rsidRDefault="00BB7478" w:rsidP="00FC7A7A">
            <w:pPr>
              <w:rPr>
                <w:rFonts w:cs="Times New Roman"/>
              </w:rPr>
            </w:pPr>
            <w:r>
              <w:rPr>
                <w:rFonts w:cs="Times New Roman"/>
              </w:rPr>
              <w:t>Returns last 500 measurements in JSON format.</w:t>
            </w:r>
          </w:p>
        </w:tc>
      </w:tr>
      <w:tr w:rsidR="00BB7478" w:rsidRPr="000C4D91" w14:paraId="174DE748" w14:textId="77777777" w:rsidTr="00FC7A7A">
        <w:trPr>
          <w:jc w:val="center"/>
        </w:trPr>
        <w:tc>
          <w:tcPr>
            <w:tcW w:w="2405" w:type="dxa"/>
            <w:shd w:val="clear" w:color="auto" w:fill="auto"/>
          </w:tcPr>
          <w:p w14:paraId="758C6ABB" w14:textId="77777777" w:rsidR="00BB7478" w:rsidRPr="004B5DC4" w:rsidRDefault="00BB7478" w:rsidP="00FC7A7A">
            <w:pPr>
              <w:rPr>
                <w:rFonts w:cs="Times New Roman"/>
              </w:rPr>
            </w:pPr>
            <w:r>
              <w:rPr>
                <w:rFonts w:cs="Times New Roman"/>
              </w:rPr>
              <w:t>anyboard-devices.php</w:t>
            </w:r>
          </w:p>
        </w:tc>
        <w:tc>
          <w:tcPr>
            <w:tcW w:w="5625" w:type="dxa"/>
            <w:shd w:val="clear" w:color="auto" w:fill="auto"/>
          </w:tcPr>
          <w:p w14:paraId="26E76D04" w14:textId="77777777" w:rsidR="00BB7478" w:rsidRPr="003C00EE" w:rsidRDefault="00BB7478" w:rsidP="00FC7A7A">
            <w:pPr>
              <w:rPr>
                <w:rFonts w:cs="Times New Roman"/>
              </w:rPr>
            </w:pPr>
            <w:r>
              <w:rPr>
                <w:rFonts w:cs="Times New Roman"/>
              </w:rPr>
              <w:t>Returns all sensor devices in JSON format.</w:t>
            </w:r>
          </w:p>
        </w:tc>
      </w:tr>
      <w:tr w:rsidR="00BB7478" w:rsidRPr="000C4D91" w14:paraId="18443CC7" w14:textId="77777777" w:rsidTr="00FC7A7A">
        <w:trPr>
          <w:jc w:val="center"/>
        </w:trPr>
        <w:tc>
          <w:tcPr>
            <w:tcW w:w="8030" w:type="dxa"/>
            <w:gridSpan w:val="2"/>
            <w:shd w:val="clear" w:color="auto" w:fill="DEEAF6" w:themeFill="accent1" w:themeFillTint="33"/>
          </w:tcPr>
          <w:p w14:paraId="22AE6ACF" w14:textId="77777777" w:rsidR="00BB7478" w:rsidRPr="004B5DC4" w:rsidRDefault="00BB7478" w:rsidP="00FC7A7A">
            <w:pPr>
              <w:rPr>
                <w:rFonts w:cs="Times New Roman"/>
                <w:b/>
              </w:rPr>
            </w:pPr>
            <w:r w:rsidRPr="004B5DC4">
              <w:rPr>
                <w:rFonts w:cs="Times New Roman"/>
                <w:b/>
              </w:rPr>
              <w:t>Uses</w:t>
            </w:r>
          </w:p>
        </w:tc>
      </w:tr>
      <w:tr w:rsidR="00BB7478" w:rsidRPr="000C4D91" w14:paraId="72494EA7" w14:textId="77777777" w:rsidTr="00FC7A7A">
        <w:trPr>
          <w:jc w:val="center"/>
        </w:trPr>
        <w:tc>
          <w:tcPr>
            <w:tcW w:w="2405" w:type="dxa"/>
            <w:shd w:val="clear" w:color="auto" w:fill="auto"/>
          </w:tcPr>
          <w:p w14:paraId="0CDC4CE7" w14:textId="77777777" w:rsidR="00BB7478" w:rsidRPr="004B5DC4" w:rsidRDefault="00BB7478" w:rsidP="00FC7A7A">
            <w:pPr>
              <w:rPr>
                <w:rFonts w:cs="Times New Roman"/>
              </w:rPr>
            </w:pPr>
            <w:r>
              <w:rPr>
                <w:rFonts w:cs="Times New Roman"/>
                <w:color w:val="000000"/>
              </w:rPr>
              <w:t>MySQL Database</w:t>
            </w:r>
          </w:p>
        </w:tc>
        <w:tc>
          <w:tcPr>
            <w:tcW w:w="5625" w:type="dxa"/>
            <w:shd w:val="clear" w:color="auto" w:fill="auto"/>
          </w:tcPr>
          <w:p w14:paraId="7A7EECA4" w14:textId="77777777" w:rsidR="00BB7478" w:rsidRPr="004B5DC4" w:rsidRDefault="00BB7478" w:rsidP="00FC7A7A">
            <w:pPr>
              <w:rPr>
                <w:rFonts w:cs="Times New Roman"/>
              </w:rPr>
            </w:pPr>
            <w:r>
              <w:rPr>
                <w:rFonts w:cs="Times New Roman"/>
              </w:rPr>
              <w:t>Used for storage.</w:t>
            </w:r>
          </w:p>
        </w:tc>
      </w:tr>
      <w:tr w:rsidR="00BB7478" w:rsidRPr="000C4D91" w14:paraId="48523756" w14:textId="77777777" w:rsidTr="00FC7A7A">
        <w:trPr>
          <w:jc w:val="center"/>
        </w:trPr>
        <w:tc>
          <w:tcPr>
            <w:tcW w:w="2405" w:type="dxa"/>
            <w:shd w:val="clear" w:color="auto" w:fill="auto"/>
          </w:tcPr>
          <w:p w14:paraId="015B5F46" w14:textId="77777777" w:rsidR="00BB7478" w:rsidRDefault="00BB7478" w:rsidP="00FC7A7A">
            <w:pPr>
              <w:rPr>
                <w:rFonts w:cs="Times New Roman"/>
                <w:color w:val="000000"/>
              </w:rPr>
            </w:pPr>
            <w:r>
              <w:rPr>
                <w:rFonts w:cs="Times New Roman"/>
                <w:color w:val="000000"/>
              </w:rPr>
              <w:t>Slack</w:t>
            </w:r>
          </w:p>
        </w:tc>
        <w:tc>
          <w:tcPr>
            <w:tcW w:w="5625" w:type="dxa"/>
            <w:shd w:val="clear" w:color="auto" w:fill="auto"/>
          </w:tcPr>
          <w:p w14:paraId="2962A49F" w14:textId="77777777" w:rsidR="00BB7478" w:rsidRDefault="00BB7478" w:rsidP="00FC7A7A">
            <w:pPr>
              <w:rPr>
                <w:rFonts w:cs="Times New Roman"/>
              </w:rPr>
            </w:pPr>
            <w:r>
              <w:rPr>
                <w:rFonts w:cs="Times New Roman"/>
              </w:rPr>
              <w:t>Used for notifications.</w:t>
            </w:r>
          </w:p>
        </w:tc>
      </w:tr>
    </w:tbl>
    <w:p w14:paraId="62AB805C" w14:textId="43407B82" w:rsidR="00613F61" w:rsidRDefault="00613F61" w:rsidP="00613F61">
      <w:pPr>
        <w:pStyle w:val="Beschriftung"/>
      </w:pPr>
      <w:r>
        <w:t xml:space="preserve">Table </w:t>
      </w:r>
      <w:fldSimple w:instr=" SEQ Table \* ARABIC ">
        <w:r>
          <w:rPr>
            <w:noProof/>
          </w:rPr>
          <w:t>2</w:t>
        </w:r>
      </w:fldSimple>
      <w:r>
        <w:t xml:space="preserve">: </w:t>
      </w:r>
      <w:r w:rsidRPr="00E30DE0">
        <w:t xml:space="preserve">Webservice </w:t>
      </w:r>
      <w:r>
        <w:t>b</w:t>
      </w:r>
      <w:r w:rsidRPr="00E30DE0">
        <w:t xml:space="preserve">ackend </w:t>
      </w:r>
      <w:r>
        <w:t>i</w:t>
      </w:r>
      <w:r w:rsidRPr="00E30DE0">
        <w:t>nterfaces</w:t>
      </w:r>
    </w:p>
    <w:p w14:paraId="536521D1" w14:textId="77777777" w:rsidR="003B030E" w:rsidRPr="003B030E" w:rsidRDefault="003B030E" w:rsidP="003B030E">
      <w:pPr>
        <w:jc w:val="left"/>
        <w:rPr>
          <w:highlight w:val="yellow"/>
        </w:rPr>
      </w:pPr>
      <w:r>
        <w:rPr>
          <w:highlight w:val="yellow"/>
        </w:rPr>
        <w:br w:type="page"/>
      </w:r>
    </w:p>
    <w:p w14:paraId="3827CBAA" w14:textId="28800C50" w:rsidR="000E79DE" w:rsidRPr="000C4D91" w:rsidRDefault="00585386" w:rsidP="00183B8B">
      <w:pPr>
        <w:pStyle w:val="berschrift3"/>
      </w:pPr>
      <w:r w:rsidRPr="000C4D91">
        <w:lastRenderedPageBreak/>
        <w:t>Frontend Layer</w:t>
      </w:r>
    </w:p>
    <w:p w14:paraId="700B5E47" w14:textId="7CFFF36D" w:rsidR="00585386" w:rsidRPr="000C4D91" w:rsidRDefault="00585386" w:rsidP="00585386">
      <w:r w:rsidRPr="000C4D91">
        <w:t>Provides a user interface for data visualization and interaction.</w:t>
      </w:r>
    </w:p>
    <w:p w14:paraId="7F2CCD4A" w14:textId="77777777" w:rsidR="00585386" w:rsidRPr="000C4D91" w:rsidRDefault="00585386" w:rsidP="00585386">
      <w:r w:rsidRPr="000C4D91">
        <w:t>Modules:</w:t>
      </w:r>
    </w:p>
    <w:p w14:paraId="74CC87B1" w14:textId="2C1C6BD3" w:rsidR="00585386" w:rsidRPr="000C4D91" w:rsidRDefault="00585386" w:rsidP="00585386">
      <w:pPr>
        <w:pStyle w:val="Listenabsatz"/>
        <w:numPr>
          <w:ilvl w:val="0"/>
          <w:numId w:val="29"/>
        </w:numPr>
      </w:pPr>
      <w:r w:rsidRPr="000C4D91">
        <w:t>PHP Web Application: Retrieves data from the database and renders it into a user-friendly format.</w:t>
      </w:r>
    </w:p>
    <w:p w14:paraId="657E7C39" w14:textId="73A56728" w:rsidR="00585386" w:rsidRPr="000C4D91" w:rsidRDefault="00585386" w:rsidP="00585386">
      <w:pPr>
        <w:pStyle w:val="Listenabsatz"/>
        <w:numPr>
          <w:ilvl w:val="0"/>
          <w:numId w:val="29"/>
        </w:numPr>
      </w:pPr>
      <w:r w:rsidRPr="000C4D91">
        <w:t>Visualization Tools: Displays environmental metrics like temperature, humidity, and soil moisture trends.</w:t>
      </w:r>
    </w:p>
    <w:p w14:paraId="40707857" w14:textId="7D6E81FE" w:rsidR="00585386" w:rsidRPr="000C4D91" w:rsidRDefault="00585386" w:rsidP="00585386">
      <w:pPr>
        <w:pStyle w:val="Listenabsatz"/>
        <w:numPr>
          <w:ilvl w:val="0"/>
          <w:numId w:val="29"/>
        </w:numPr>
      </w:pPr>
      <w:r w:rsidRPr="000C4D91">
        <w:t>User Interaction: Allows users to filter, analyze, and download data if needed.</w:t>
      </w:r>
    </w:p>
    <w:p w14:paraId="5AFEF1D9" w14:textId="218454BB" w:rsidR="00D02E3A" w:rsidRDefault="00585386" w:rsidP="00585386">
      <w:r w:rsidRPr="000C4D91">
        <w:t>Implementation: PHP scripts run on a server in the Swiss datacenter</w:t>
      </w:r>
      <w:r w:rsidR="00376F0B">
        <w:t xml:space="preserve"> (Hostpoint)</w:t>
      </w:r>
      <w:r w:rsidRPr="000C4D91">
        <w:t>, connected to the MySQL database.</w:t>
      </w:r>
    </w:p>
    <w:tbl>
      <w:tblPr>
        <w:tblStyle w:val="Tabellenraster"/>
        <w:tblW w:w="0" w:type="auto"/>
        <w:jc w:val="center"/>
        <w:tblLook w:val="04A0" w:firstRow="1" w:lastRow="0" w:firstColumn="1" w:lastColumn="0" w:noHBand="0" w:noVBand="1"/>
      </w:tblPr>
      <w:tblGrid>
        <w:gridCol w:w="2263"/>
        <w:gridCol w:w="5767"/>
      </w:tblGrid>
      <w:tr w:rsidR="00CE189C" w:rsidRPr="000C4D91" w14:paraId="6723424A" w14:textId="77777777" w:rsidTr="00FC7A7A">
        <w:trPr>
          <w:jc w:val="center"/>
        </w:trPr>
        <w:tc>
          <w:tcPr>
            <w:tcW w:w="8030" w:type="dxa"/>
            <w:gridSpan w:val="2"/>
            <w:shd w:val="clear" w:color="auto" w:fill="BFBFBF" w:themeFill="background1" w:themeFillShade="BF"/>
          </w:tcPr>
          <w:p w14:paraId="47D23AB6" w14:textId="77777777" w:rsidR="00CE189C" w:rsidRPr="004B5DC4" w:rsidRDefault="00CE189C" w:rsidP="00FC7A7A">
            <w:pPr>
              <w:jc w:val="center"/>
              <w:rPr>
                <w:rFonts w:cs="Times New Roman"/>
                <w:b/>
              </w:rPr>
            </w:pPr>
            <w:r w:rsidRPr="004B5DC4">
              <w:rPr>
                <w:rFonts w:cs="Times New Roman"/>
                <w:b/>
              </w:rPr>
              <w:t>Webservice Frontend – Public Interfaces</w:t>
            </w:r>
          </w:p>
        </w:tc>
      </w:tr>
      <w:tr w:rsidR="00CE189C" w:rsidRPr="000C4D91" w14:paraId="50CFE996" w14:textId="77777777" w:rsidTr="00FC7A7A">
        <w:trPr>
          <w:jc w:val="center"/>
        </w:trPr>
        <w:tc>
          <w:tcPr>
            <w:tcW w:w="2263" w:type="dxa"/>
            <w:shd w:val="clear" w:color="auto" w:fill="D9D9D9" w:themeFill="background1" w:themeFillShade="D9"/>
          </w:tcPr>
          <w:p w14:paraId="4EB2F97B" w14:textId="77777777" w:rsidR="00CE189C" w:rsidRPr="004B5DC4" w:rsidRDefault="00CE189C" w:rsidP="00FC7A7A">
            <w:pPr>
              <w:rPr>
                <w:rFonts w:cs="Times New Roman"/>
                <w:b/>
              </w:rPr>
            </w:pPr>
            <w:r w:rsidRPr="004B5DC4">
              <w:rPr>
                <w:rFonts w:cs="Times New Roman"/>
                <w:b/>
              </w:rPr>
              <w:t>Interface</w:t>
            </w:r>
          </w:p>
        </w:tc>
        <w:tc>
          <w:tcPr>
            <w:tcW w:w="5767" w:type="dxa"/>
            <w:shd w:val="clear" w:color="auto" w:fill="D9D9D9" w:themeFill="background1" w:themeFillShade="D9"/>
          </w:tcPr>
          <w:p w14:paraId="4319D367" w14:textId="77777777" w:rsidR="00CE189C" w:rsidRPr="004B5DC4" w:rsidRDefault="00CE189C" w:rsidP="00FC7A7A">
            <w:pPr>
              <w:rPr>
                <w:rFonts w:cs="Times New Roman"/>
                <w:b/>
              </w:rPr>
            </w:pPr>
            <w:r w:rsidRPr="004B5DC4">
              <w:rPr>
                <w:rFonts w:cs="Times New Roman"/>
                <w:b/>
              </w:rPr>
              <w:t>Description</w:t>
            </w:r>
          </w:p>
        </w:tc>
      </w:tr>
      <w:tr w:rsidR="00CE189C" w:rsidRPr="000C4D91" w14:paraId="023C1A6E" w14:textId="77777777" w:rsidTr="00FC7A7A">
        <w:trPr>
          <w:jc w:val="center"/>
        </w:trPr>
        <w:tc>
          <w:tcPr>
            <w:tcW w:w="8030" w:type="dxa"/>
            <w:gridSpan w:val="2"/>
            <w:shd w:val="clear" w:color="auto" w:fill="DEEAF6" w:themeFill="accent1" w:themeFillTint="33"/>
          </w:tcPr>
          <w:p w14:paraId="53411128" w14:textId="77777777" w:rsidR="00CE189C" w:rsidRPr="004B5DC4" w:rsidRDefault="00CE189C" w:rsidP="00FC7A7A">
            <w:pPr>
              <w:tabs>
                <w:tab w:val="left" w:pos="2672"/>
              </w:tabs>
              <w:rPr>
                <w:rFonts w:cs="Times New Roman"/>
                <w:b/>
              </w:rPr>
            </w:pPr>
            <w:r w:rsidRPr="004B5DC4">
              <w:rPr>
                <w:rFonts w:cs="Times New Roman"/>
                <w:b/>
              </w:rPr>
              <w:t>Provides</w:t>
            </w:r>
          </w:p>
        </w:tc>
      </w:tr>
      <w:tr w:rsidR="00CE189C" w:rsidRPr="000C4D91" w14:paraId="459CAE70" w14:textId="77777777" w:rsidTr="00FC7A7A">
        <w:trPr>
          <w:jc w:val="center"/>
        </w:trPr>
        <w:tc>
          <w:tcPr>
            <w:tcW w:w="2263" w:type="dxa"/>
            <w:shd w:val="clear" w:color="auto" w:fill="auto"/>
          </w:tcPr>
          <w:p w14:paraId="56CE9AD8" w14:textId="77777777" w:rsidR="00CE189C" w:rsidRPr="004B5DC4" w:rsidRDefault="00CE189C" w:rsidP="00FC7A7A">
            <w:pPr>
              <w:rPr>
                <w:rFonts w:cs="Times New Roman"/>
              </w:rPr>
            </w:pPr>
            <w:r w:rsidRPr="004B5DC4">
              <w:rPr>
                <w:rFonts w:cs="Times New Roman"/>
              </w:rPr>
              <w:t>index.php</w:t>
            </w:r>
          </w:p>
        </w:tc>
        <w:tc>
          <w:tcPr>
            <w:tcW w:w="5767" w:type="dxa"/>
            <w:shd w:val="clear" w:color="auto" w:fill="auto"/>
          </w:tcPr>
          <w:p w14:paraId="4F1722BE" w14:textId="77777777" w:rsidR="00CE189C" w:rsidRPr="004B5DC4" w:rsidRDefault="00CE189C" w:rsidP="00FC7A7A">
            <w:pPr>
              <w:rPr>
                <w:rFonts w:cs="Times New Roman"/>
              </w:rPr>
            </w:pPr>
            <w:r w:rsidRPr="004B5DC4">
              <w:rPr>
                <w:rFonts w:cs="Times New Roman"/>
              </w:rPr>
              <w:t>Shows the current measurements of all sensors</w:t>
            </w:r>
          </w:p>
        </w:tc>
      </w:tr>
      <w:tr w:rsidR="00CE189C" w:rsidRPr="000C4D91" w14:paraId="4C1C04F2" w14:textId="77777777" w:rsidTr="00FC7A7A">
        <w:trPr>
          <w:jc w:val="center"/>
        </w:trPr>
        <w:tc>
          <w:tcPr>
            <w:tcW w:w="2263" w:type="dxa"/>
            <w:shd w:val="clear" w:color="auto" w:fill="auto"/>
          </w:tcPr>
          <w:p w14:paraId="26DCC93E" w14:textId="77777777" w:rsidR="00CE189C" w:rsidRPr="004B5DC4" w:rsidRDefault="00CE189C" w:rsidP="00FC7A7A">
            <w:pPr>
              <w:rPr>
                <w:rFonts w:cs="Times New Roman"/>
              </w:rPr>
            </w:pPr>
            <w:r w:rsidRPr="004B5DC4">
              <w:rPr>
                <w:rFonts w:cs="Times New Roman"/>
              </w:rPr>
              <w:t>chartview.php,</w:t>
            </w:r>
          </w:p>
          <w:p w14:paraId="7F211F18" w14:textId="77777777" w:rsidR="00CE189C" w:rsidRPr="004B5DC4" w:rsidRDefault="00CE189C" w:rsidP="00FC7A7A">
            <w:pPr>
              <w:rPr>
                <w:rFonts w:cs="Times New Roman"/>
              </w:rPr>
            </w:pPr>
            <w:r w:rsidRPr="004B5DC4">
              <w:rPr>
                <w:rFonts w:cs="Times New Roman"/>
              </w:rPr>
              <w:t>chartview-weekly.php</w:t>
            </w:r>
          </w:p>
        </w:tc>
        <w:tc>
          <w:tcPr>
            <w:tcW w:w="5767" w:type="dxa"/>
            <w:shd w:val="clear" w:color="auto" w:fill="auto"/>
          </w:tcPr>
          <w:p w14:paraId="34B2D82D" w14:textId="35D7A426" w:rsidR="00CE189C" w:rsidRPr="004B5DC4" w:rsidRDefault="00CE189C" w:rsidP="00FC7A7A">
            <w:pPr>
              <w:rPr>
                <w:rFonts w:cs="Times New Roman"/>
              </w:rPr>
            </w:pPr>
            <w:r w:rsidRPr="004B5DC4">
              <w:rPr>
                <w:rFonts w:cs="Times New Roman"/>
              </w:rPr>
              <w:t>Shows the history of measurements and weather forecasts of the past week in a graph for a selected sensor device</w:t>
            </w:r>
          </w:p>
        </w:tc>
      </w:tr>
      <w:tr w:rsidR="00CE189C" w:rsidRPr="000C4D91" w14:paraId="68380E1F" w14:textId="77777777" w:rsidTr="00FC7A7A">
        <w:trPr>
          <w:jc w:val="center"/>
        </w:trPr>
        <w:tc>
          <w:tcPr>
            <w:tcW w:w="2263" w:type="dxa"/>
            <w:shd w:val="clear" w:color="auto" w:fill="auto"/>
          </w:tcPr>
          <w:p w14:paraId="69F6A682" w14:textId="77777777" w:rsidR="00CE189C" w:rsidRPr="004B5DC4" w:rsidRDefault="00CE189C" w:rsidP="00FC7A7A">
            <w:pPr>
              <w:rPr>
                <w:rFonts w:cs="Times New Roman"/>
              </w:rPr>
            </w:pPr>
            <w:r w:rsidRPr="004B5DC4">
              <w:rPr>
                <w:rFonts w:cs="Times New Roman"/>
              </w:rPr>
              <w:t>chartview-daily.php</w:t>
            </w:r>
          </w:p>
        </w:tc>
        <w:tc>
          <w:tcPr>
            <w:tcW w:w="5767" w:type="dxa"/>
            <w:shd w:val="clear" w:color="auto" w:fill="auto"/>
          </w:tcPr>
          <w:p w14:paraId="365EA6F6" w14:textId="0227398E" w:rsidR="00CE189C" w:rsidRPr="004B5DC4" w:rsidRDefault="00CE189C" w:rsidP="00FC7A7A">
            <w:pPr>
              <w:rPr>
                <w:rFonts w:cs="Times New Roman"/>
              </w:rPr>
            </w:pPr>
            <w:r w:rsidRPr="004B5DC4">
              <w:rPr>
                <w:rFonts w:cs="Times New Roman"/>
              </w:rPr>
              <w:t>Shows the history of measurements and weather forecasts of the current day week in a graph for a selected sensor device</w:t>
            </w:r>
          </w:p>
        </w:tc>
      </w:tr>
      <w:tr w:rsidR="00CE189C" w:rsidRPr="000C4D91" w14:paraId="727F05C3" w14:textId="77777777" w:rsidTr="00FC7A7A">
        <w:trPr>
          <w:jc w:val="center"/>
        </w:trPr>
        <w:tc>
          <w:tcPr>
            <w:tcW w:w="2263" w:type="dxa"/>
            <w:shd w:val="clear" w:color="auto" w:fill="auto"/>
          </w:tcPr>
          <w:p w14:paraId="4982A489" w14:textId="77777777" w:rsidR="00CE189C" w:rsidRPr="004B5DC4" w:rsidRDefault="00CE189C" w:rsidP="00FC7A7A">
            <w:pPr>
              <w:rPr>
                <w:rFonts w:cs="Times New Roman"/>
              </w:rPr>
            </w:pPr>
            <w:r w:rsidRPr="004B5DC4">
              <w:rPr>
                <w:rFonts w:cs="Times New Roman"/>
              </w:rPr>
              <w:t>device-admin.php</w:t>
            </w:r>
          </w:p>
        </w:tc>
        <w:tc>
          <w:tcPr>
            <w:tcW w:w="5767" w:type="dxa"/>
            <w:shd w:val="clear" w:color="auto" w:fill="auto"/>
          </w:tcPr>
          <w:p w14:paraId="33EEFD7A" w14:textId="33A2A881" w:rsidR="00CE189C" w:rsidRPr="004B5DC4" w:rsidRDefault="00CE189C" w:rsidP="00FC7A7A">
            <w:pPr>
              <w:rPr>
                <w:rFonts w:cs="Times New Roman"/>
              </w:rPr>
            </w:pPr>
            <w:r w:rsidRPr="004B5DC4">
              <w:rPr>
                <w:rFonts w:cs="Times New Roman"/>
              </w:rPr>
              <w:t>Shows infos of all sensor devices</w:t>
            </w:r>
          </w:p>
        </w:tc>
      </w:tr>
      <w:tr w:rsidR="00CE189C" w:rsidRPr="000C4D91" w14:paraId="04BAAC8C" w14:textId="77777777" w:rsidTr="00FC7A7A">
        <w:trPr>
          <w:jc w:val="center"/>
        </w:trPr>
        <w:tc>
          <w:tcPr>
            <w:tcW w:w="2263" w:type="dxa"/>
            <w:shd w:val="clear" w:color="auto" w:fill="auto"/>
          </w:tcPr>
          <w:p w14:paraId="0E0CFEE2" w14:textId="77777777" w:rsidR="00CE189C" w:rsidRPr="004B5DC4" w:rsidRDefault="00CE189C" w:rsidP="00FC7A7A">
            <w:pPr>
              <w:rPr>
                <w:rFonts w:cs="Times New Roman"/>
              </w:rPr>
            </w:pPr>
            <w:r w:rsidRPr="004B5DC4">
              <w:rPr>
                <w:rFonts w:cs="Times New Roman"/>
              </w:rPr>
              <w:t>device-add.php</w:t>
            </w:r>
          </w:p>
        </w:tc>
        <w:tc>
          <w:tcPr>
            <w:tcW w:w="5767" w:type="dxa"/>
            <w:shd w:val="clear" w:color="auto" w:fill="auto"/>
          </w:tcPr>
          <w:p w14:paraId="239ACD17" w14:textId="4D46E3EC" w:rsidR="00CE189C" w:rsidRPr="004B5DC4" w:rsidRDefault="00CE189C" w:rsidP="00FC7A7A">
            <w:pPr>
              <w:rPr>
                <w:rFonts w:cs="Times New Roman"/>
                <w:b/>
              </w:rPr>
            </w:pPr>
            <w:r w:rsidRPr="004B5DC4">
              <w:rPr>
                <w:rFonts w:cs="Times New Roman"/>
              </w:rPr>
              <w:t>Register a new sensor device in webservice</w:t>
            </w:r>
          </w:p>
        </w:tc>
      </w:tr>
      <w:tr w:rsidR="00CE189C" w:rsidRPr="000C4D91" w14:paraId="7B0512DD" w14:textId="77777777" w:rsidTr="00FC7A7A">
        <w:trPr>
          <w:jc w:val="center"/>
        </w:trPr>
        <w:tc>
          <w:tcPr>
            <w:tcW w:w="2263" w:type="dxa"/>
            <w:shd w:val="clear" w:color="auto" w:fill="auto"/>
          </w:tcPr>
          <w:p w14:paraId="087A2B63" w14:textId="77777777" w:rsidR="00CE189C" w:rsidRPr="004B5DC4" w:rsidRDefault="00CE189C" w:rsidP="00FC7A7A">
            <w:pPr>
              <w:rPr>
                <w:rFonts w:cs="Times New Roman"/>
              </w:rPr>
            </w:pPr>
            <w:r w:rsidRPr="004B5DC4">
              <w:rPr>
                <w:rFonts w:cs="Times New Roman"/>
              </w:rPr>
              <w:t>device-logs.php</w:t>
            </w:r>
          </w:p>
        </w:tc>
        <w:tc>
          <w:tcPr>
            <w:tcW w:w="5767" w:type="dxa"/>
            <w:shd w:val="clear" w:color="auto" w:fill="auto"/>
          </w:tcPr>
          <w:p w14:paraId="51DF351A" w14:textId="304B213D" w:rsidR="00CE189C" w:rsidRPr="004B5DC4" w:rsidRDefault="00CE189C" w:rsidP="00FC7A7A">
            <w:pPr>
              <w:rPr>
                <w:rFonts w:cs="Times New Roman"/>
              </w:rPr>
            </w:pPr>
            <w:r w:rsidRPr="004B5DC4">
              <w:rPr>
                <w:rFonts w:cs="Times New Roman"/>
              </w:rPr>
              <w:t>Shows sensor devices and sensor measurements in tables</w:t>
            </w:r>
          </w:p>
        </w:tc>
      </w:tr>
      <w:tr w:rsidR="00CE189C" w:rsidRPr="000C4D91" w14:paraId="7F9DB70D" w14:textId="77777777" w:rsidTr="00FC7A7A">
        <w:trPr>
          <w:jc w:val="center"/>
        </w:trPr>
        <w:tc>
          <w:tcPr>
            <w:tcW w:w="2263" w:type="dxa"/>
            <w:shd w:val="clear" w:color="auto" w:fill="auto"/>
          </w:tcPr>
          <w:p w14:paraId="0CB1A21F" w14:textId="77777777" w:rsidR="00CE189C" w:rsidRPr="004B5DC4" w:rsidRDefault="00CE189C" w:rsidP="00FC7A7A">
            <w:pPr>
              <w:rPr>
                <w:rFonts w:cs="Times New Roman"/>
              </w:rPr>
            </w:pPr>
            <w:r w:rsidRPr="004B5DC4">
              <w:rPr>
                <w:rFonts w:cs="Times New Roman"/>
              </w:rPr>
              <w:t>configuration.php</w:t>
            </w:r>
          </w:p>
        </w:tc>
        <w:tc>
          <w:tcPr>
            <w:tcW w:w="5767" w:type="dxa"/>
            <w:shd w:val="clear" w:color="auto" w:fill="auto"/>
          </w:tcPr>
          <w:p w14:paraId="15A5403A" w14:textId="154918DA" w:rsidR="00CE189C" w:rsidRPr="004B5DC4" w:rsidRDefault="00CE189C" w:rsidP="00FC7A7A">
            <w:pPr>
              <w:rPr>
                <w:rFonts w:cs="Times New Roman"/>
              </w:rPr>
            </w:pPr>
            <w:r w:rsidRPr="004B5DC4">
              <w:rPr>
                <w:rFonts w:cs="Times New Roman"/>
              </w:rPr>
              <w:t xml:space="preserve">Configure logs and </w:t>
            </w:r>
            <w:r>
              <w:rPr>
                <w:rFonts w:cs="Times New Roman"/>
              </w:rPr>
              <w:t>notifications</w:t>
            </w:r>
          </w:p>
        </w:tc>
      </w:tr>
      <w:tr w:rsidR="00CE189C" w:rsidRPr="000C4D91" w14:paraId="517A45DD" w14:textId="77777777" w:rsidTr="00FC7A7A">
        <w:trPr>
          <w:jc w:val="center"/>
        </w:trPr>
        <w:tc>
          <w:tcPr>
            <w:tcW w:w="8030" w:type="dxa"/>
            <w:gridSpan w:val="2"/>
            <w:shd w:val="clear" w:color="auto" w:fill="DEEAF6" w:themeFill="accent1" w:themeFillTint="33"/>
          </w:tcPr>
          <w:p w14:paraId="60846096" w14:textId="77777777" w:rsidR="00CE189C" w:rsidRPr="004B5DC4" w:rsidRDefault="00CE189C" w:rsidP="00FC7A7A">
            <w:pPr>
              <w:rPr>
                <w:rFonts w:cs="Times New Roman"/>
                <w:b/>
              </w:rPr>
            </w:pPr>
            <w:r w:rsidRPr="004B5DC4">
              <w:rPr>
                <w:rFonts w:cs="Times New Roman"/>
                <w:b/>
              </w:rPr>
              <w:t>Uses</w:t>
            </w:r>
          </w:p>
        </w:tc>
      </w:tr>
      <w:tr w:rsidR="00CE189C" w:rsidRPr="000C4D91" w14:paraId="0842F8B6" w14:textId="77777777" w:rsidTr="00FC7A7A">
        <w:trPr>
          <w:jc w:val="center"/>
        </w:trPr>
        <w:tc>
          <w:tcPr>
            <w:tcW w:w="2263" w:type="dxa"/>
            <w:shd w:val="clear" w:color="auto" w:fill="auto"/>
          </w:tcPr>
          <w:p w14:paraId="5AD7144A" w14:textId="77777777" w:rsidR="00CE189C" w:rsidRPr="004B5DC4" w:rsidRDefault="00CE189C" w:rsidP="00FC7A7A">
            <w:pPr>
              <w:rPr>
                <w:rFonts w:cs="Times New Roman"/>
              </w:rPr>
            </w:pPr>
            <w:r>
              <w:rPr>
                <w:rFonts w:cs="Times New Roman"/>
                <w:color w:val="000000"/>
              </w:rPr>
              <w:t>MySQL Database</w:t>
            </w:r>
          </w:p>
        </w:tc>
        <w:tc>
          <w:tcPr>
            <w:tcW w:w="5767" w:type="dxa"/>
            <w:shd w:val="clear" w:color="auto" w:fill="auto"/>
          </w:tcPr>
          <w:p w14:paraId="08322F08" w14:textId="5BC4504A" w:rsidR="00CE189C" w:rsidRPr="004B5DC4" w:rsidRDefault="00CE189C" w:rsidP="00FC7A7A">
            <w:pPr>
              <w:rPr>
                <w:rFonts w:cs="Times New Roman"/>
              </w:rPr>
            </w:pPr>
            <w:r>
              <w:rPr>
                <w:rFonts w:cs="Times New Roman"/>
              </w:rPr>
              <w:t>Used for storage</w:t>
            </w:r>
          </w:p>
        </w:tc>
      </w:tr>
      <w:tr w:rsidR="00CE189C" w:rsidRPr="000C4D91" w14:paraId="5867D8B0" w14:textId="77777777" w:rsidTr="00FC7A7A">
        <w:trPr>
          <w:jc w:val="center"/>
        </w:trPr>
        <w:tc>
          <w:tcPr>
            <w:tcW w:w="2263" w:type="dxa"/>
            <w:shd w:val="clear" w:color="auto" w:fill="auto"/>
          </w:tcPr>
          <w:p w14:paraId="0C4C1771" w14:textId="77777777" w:rsidR="00CE189C" w:rsidRPr="004B5DC4" w:rsidRDefault="00CE189C" w:rsidP="00FC7A7A">
            <w:pPr>
              <w:rPr>
                <w:rFonts w:cs="Times New Roman"/>
                <w:color w:val="000000"/>
              </w:rPr>
            </w:pPr>
            <w:r>
              <w:rPr>
                <w:rFonts w:cs="Times New Roman"/>
                <w:color w:val="000000"/>
              </w:rPr>
              <w:t>Bootstrap</w:t>
            </w:r>
          </w:p>
        </w:tc>
        <w:tc>
          <w:tcPr>
            <w:tcW w:w="5767" w:type="dxa"/>
            <w:shd w:val="clear" w:color="auto" w:fill="auto"/>
          </w:tcPr>
          <w:p w14:paraId="5E2BFBCD" w14:textId="68854566" w:rsidR="00CE189C" w:rsidRPr="004B5DC4" w:rsidRDefault="00CE189C" w:rsidP="00FC7A7A">
            <w:pPr>
              <w:rPr>
                <w:rFonts w:cs="Times New Roman"/>
                <w:color w:val="333333"/>
              </w:rPr>
            </w:pPr>
            <w:r>
              <w:rPr>
                <w:rFonts w:cs="Times New Roman"/>
                <w:color w:val="000000"/>
              </w:rPr>
              <w:t>Used for website styling</w:t>
            </w:r>
          </w:p>
        </w:tc>
      </w:tr>
      <w:tr w:rsidR="00CE189C" w:rsidRPr="000C4D91" w14:paraId="392C416D" w14:textId="77777777" w:rsidTr="00FC7A7A">
        <w:trPr>
          <w:jc w:val="center"/>
        </w:trPr>
        <w:tc>
          <w:tcPr>
            <w:tcW w:w="2263" w:type="dxa"/>
            <w:shd w:val="clear" w:color="auto" w:fill="auto"/>
          </w:tcPr>
          <w:p w14:paraId="22F0C363" w14:textId="77777777" w:rsidR="00CE189C" w:rsidRPr="000C4D91" w:rsidRDefault="00CE189C" w:rsidP="00FC7A7A">
            <w:pPr>
              <w:rPr>
                <w:rFonts w:cs="Times New Roman"/>
                <w:color w:val="000000"/>
              </w:rPr>
            </w:pPr>
            <w:r>
              <w:rPr>
                <w:rFonts w:cs="Times New Roman"/>
                <w:color w:val="000000"/>
              </w:rPr>
              <w:t>ChartJS</w:t>
            </w:r>
          </w:p>
        </w:tc>
        <w:tc>
          <w:tcPr>
            <w:tcW w:w="5767" w:type="dxa"/>
            <w:shd w:val="clear" w:color="auto" w:fill="auto"/>
          </w:tcPr>
          <w:p w14:paraId="09847294" w14:textId="392CD3F8" w:rsidR="00CE189C" w:rsidRPr="000C4D91" w:rsidRDefault="00CE189C" w:rsidP="00FC7A7A">
            <w:pPr>
              <w:rPr>
                <w:rFonts w:cs="Times New Roman"/>
                <w:color w:val="000000"/>
              </w:rPr>
            </w:pPr>
            <w:r>
              <w:rPr>
                <w:rFonts w:cs="Times New Roman"/>
                <w:color w:val="000000"/>
              </w:rPr>
              <w:t>Used for creating graphs</w:t>
            </w:r>
            <w:r w:rsidR="0026457E">
              <w:rPr>
                <w:rFonts w:cs="Times New Roman"/>
                <w:color w:val="000000"/>
              </w:rPr>
              <w:t xml:space="preserve"> with JavaScript</w:t>
            </w:r>
          </w:p>
        </w:tc>
      </w:tr>
    </w:tbl>
    <w:p w14:paraId="399EA389" w14:textId="1BDC4DF9" w:rsidR="00613F61" w:rsidRDefault="00613F61" w:rsidP="00613F61">
      <w:pPr>
        <w:pStyle w:val="Beschriftung"/>
        <w:rPr>
          <w:rFonts w:cs="Arial"/>
          <w:b/>
          <w:szCs w:val="20"/>
          <w:highlight w:val="yellow"/>
        </w:rPr>
      </w:pPr>
      <w:r>
        <w:t xml:space="preserve">Table </w:t>
      </w:r>
      <w:fldSimple w:instr=" SEQ Table \* ARABIC ">
        <w:r>
          <w:rPr>
            <w:noProof/>
          </w:rPr>
          <w:t>3</w:t>
        </w:r>
      </w:fldSimple>
      <w:r>
        <w:t xml:space="preserve">: </w:t>
      </w:r>
      <w:r w:rsidRPr="00490D91">
        <w:t xml:space="preserve">Webservice </w:t>
      </w:r>
      <w:r>
        <w:t>f</w:t>
      </w:r>
      <w:r w:rsidRPr="00490D91">
        <w:t xml:space="preserve">rontend </w:t>
      </w:r>
      <w:r>
        <w:t>i</w:t>
      </w:r>
      <w:r w:rsidRPr="00490D91">
        <w:t>nterfaces</w:t>
      </w:r>
    </w:p>
    <w:p w14:paraId="306E8E7E" w14:textId="0764C1CF" w:rsidR="00D02E3A" w:rsidRPr="000C4D91" w:rsidRDefault="00585386" w:rsidP="00183B8B">
      <w:pPr>
        <w:pStyle w:val="berschrift3"/>
      </w:pPr>
      <w:r w:rsidRPr="000C4D91">
        <w:t>Layered Interaction Flow</w:t>
      </w:r>
    </w:p>
    <w:p w14:paraId="3600083E" w14:textId="2B4790E0" w:rsidR="003C133E" w:rsidRPr="000C4D91" w:rsidRDefault="003C133E" w:rsidP="005B329C">
      <w:pPr>
        <w:tabs>
          <w:tab w:val="left" w:pos="2552"/>
        </w:tabs>
      </w:pPr>
      <w:r w:rsidRPr="000C4D91">
        <w:t>Sensor Layer</w:t>
      </w:r>
      <w:r w:rsidR="005B329C">
        <w:t>:</w:t>
      </w:r>
      <w:r w:rsidRPr="000C4D91">
        <w:tab/>
        <w:t>Captures environmental data.</w:t>
      </w:r>
    </w:p>
    <w:p w14:paraId="3A490BC4" w14:textId="5233E0E5" w:rsidR="003C133E" w:rsidRPr="000C4D91" w:rsidRDefault="003C133E" w:rsidP="005B329C">
      <w:pPr>
        <w:tabs>
          <w:tab w:val="left" w:pos="2552"/>
        </w:tabs>
      </w:pPr>
      <w:r w:rsidRPr="000C4D91">
        <w:t>Processing Layer</w:t>
      </w:r>
      <w:r w:rsidR="005B329C">
        <w:t>:</w:t>
      </w:r>
      <w:r w:rsidRPr="000C4D91">
        <w:tab/>
        <w:t>Processes and prepares the data.</w:t>
      </w:r>
    </w:p>
    <w:p w14:paraId="1F551E7E" w14:textId="2D58F44E" w:rsidR="003C133E" w:rsidRPr="000C4D91" w:rsidRDefault="003C133E" w:rsidP="005B329C">
      <w:pPr>
        <w:tabs>
          <w:tab w:val="left" w:pos="2552"/>
        </w:tabs>
      </w:pPr>
      <w:r w:rsidRPr="000C4D91">
        <w:t>Communication Layer</w:t>
      </w:r>
      <w:r w:rsidR="005B329C">
        <w:t>:</w:t>
      </w:r>
      <w:r w:rsidRPr="000C4D91">
        <w:tab/>
        <w:t>Transmits the data to TTN.</w:t>
      </w:r>
    </w:p>
    <w:p w14:paraId="1F7F9BC5" w14:textId="6ED7F31E" w:rsidR="003C133E" w:rsidRPr="000C4D91" w:rsidRDefault="003C133E" w:rsidP="005B329C">
      <w:pPr>
        <w:tabs>
          <w:tab w:val="left" w:pos="2552"/>
        </w:tabs>
      </w:pPr>
      <w:r w:rsidRPr="000C4D91">
        <w:t>Backend Layer</w:t>
      </w:r>
      <w:r w:rsidR="005B329C">
        <w:t>:</w:t>
      </w:r>
      <w:r w:rsidRPr="000C4D91">
        <w:tab/>
        <w:t>Stores and organizes data in a database.</w:t>
      </w:r>
    </w:p>
    <w:p w14:paraId="1523A152" w14:textId="742F1318" w:rsidR="00656294" w:rsidRPr="00C44213" w:rsidRDefault="003C133E" w:rsidP="005B329C">
      <w:pPr>
        <w:tabs>
          <w:tab w:val="left" w:pos="2552"/>
        </w:tabs>
        <w:rPr>
          <w:b/>
          <w:bCs/>
        </w:rPr>
      </w:pPr>
      <w:r w:rsidRPr="000C4D91">
        <w:t>Frontend Layer</w:t>
      </w:r>
      <w:r w:rsidR="005B329C">
        <w:t>:</w:t>
      </w:r>
      <w:r w:rsidRPr="000C4D91">
        <w:tab/>
        <w:t>Displays data to end-users.</w:t>
      </w:r>
    </w:p>
    <w:p w14:paraId="48DE62C0" w14:textId="16185229" w:rsidR="00585386" w:rsidRPr="000C4D91" w:rsidRDefault="0002323E" w:rsidP="00433A9B">
      <w:r w:rsidRPr="0002323E">
        <w:t>Divided are the responsibilities, into layers that are distinct and modular in software architecture. Establishing boundaries of clarity facilitates the development of the system, debugging it, and scaling easily too. Layers, each one, communicate through interfaces that are well-defined, ensuring flexibility for future enhancements or replacing components. In the future, more enhancements will be possible, and restructuring will be flexible.</w:t>
      </w:r>
    </w:p>
    <w:p w14:paraId="531C69F0" w14:textId="77777777" w:rsidR="00845C89" w:rsidRDefault="00845C89">
      <w:pPr>
        <w:jc w:val="left"/>
        <w:rPr>
          <w:rFonts w:asciiTheme="majorHAnsi" w:eastAsiaTheme="majorEastAsia" w:hAnsiTheme="majorHAnsi" w:cstheme="majorBidi"/>
          <w:color w:val="2E74B5" w:themeColor="accent1" w:themeShade="BF"/>
          <w:sz w:val="32"/>
          <w:szCs w:val="32"/>
        </w:rPr>
      </w:pPr>
      <w:r>
        <w:br w:type="page"/>
      </w:r>
    </w:p>
    <w:p w14:paraId="7E325273" w14:textId="00419DEA" w:rsidR="002F1F67" w:rsidRPr="000C4D91" w:rsidRDefault="008801EC" w:rsidP="00BB379F">
      <w:pPr>
        <w:pStyle w:val="berschrift1"/>
        <w:rPr>
          <w:color w:val="000000" w:themeColor="text1"/>
        </w:rPr>
      </w:pPr>
      <w:r w:rsidRPr="000C4D91">
        <w:lastRenderedPageBreak/>
        <w:t>Evaluation/Experiments/Results/</w:t>
      </w:r>
      <w:r w:rsidR="002F1F67" w:rsidRPr="000C4D91">
        <w:t>Discussion</w:t>
      </w:r>
    </w:p>
    <w:p w14:paraId="45D6A334" w14:textId="526B19C8" w:rsidR="006F1E3C" w:rsidRPr="000C4D91" w:rsidRDefault="00D42A24" w:rsidP="006F1E3C">
      <w:r w:rsidRPr="000C4D91">
        <w:t>This section describes the results generated by the sensor network, which was integrated into the cloud using LoRa. The system's performance is evaluated based on defined parameters, and the data collected under various environmental conditions is analyzed and discussed.</w:t>
      </w:r>
    </w:p>
    <w:p w14:paraId="1871C5BF" w14:textId="3AEF259F" w:rsidR="007F0872" w:rsidRPr="000C4D91" w:rsidRDefault="006D160E" w:rsidP="007F0872">
      <w:pPr>
        <w:pStyle w:val="berschrift2"/>
      </w:pPr>
      <w:r w:rsidRPr="000C4D91">
        <w:t>Overview of Generated Data</w:t>
      </w:r>
    </w:p>
    <w:p w14:paraId="6C99D3C3" w14:textId="77777777" w:rsidR="004B6BEB" w:rsidRDefault="000F6CB7" w:rsidP="004B6BEB">
      <w:r w:rsidRPr="000C4D91">
        <w:t xml:space="preserve">The sensors produced five key measurements transmitted to the cloud at regular intervals. A sample of the data is shown in the following image in form of a table: </w:t>
      </w:r>
    </w:p>
    <w:p w14:paraId="62690DB2" w14:textId="64AD6F75" w:rsidR="000C4D91" w:rsidRDefault="000F6CB7" w:rsidP="004B6BEB">
      <w:r w:rsidRPr="000C4D91">
        <w:rPr>
          <w:noProof/>
        </w:rPr>
        <w:drawing>
          <wp:inline distT="0" distB="0" distL="0" distR="0" wp14:anchorId="20F49691" wp14:editId="290197B8">
            <wp:extent cx="5943600" cy="1800860"/>
            <wp:effectExtent l="0" t="0" r="0" b="8890"/>
            <wp:docPr id="45952841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8412" name="Grafik 1" descr="Ein Bild, das Text, Screenshot, Schrift, Zahl enthält.&#10;&#10;Automatisch generierte Beschreibung"/>
                    <pic:cNvPicPr/>
                  </pic:nvPicPr>
                  <pic:blipFill>
                    <a:blip r:embed="rId13"/>
                    <a:stretch>
                      <a:fillRect/>
                    </a:stretch>
                  </pic:blipFill>
                  <pic:spPr>
                    <a:xfrm>
                      <a:off x="0" y="0"/>
                      <a:ext cx="5943600" cy="1800860"/>
                    </a:xfrm>
                    <a:prstGeom prst="rect">
                      <a:avLst/>
                    </a:prstGeom>
                  </pic:spPr>
                </pic:pic>
              </a:graphicData>
            </a:graphic>
          </wp:inline>
        </w:drawing>
      </w:r>
    </w:p>
    <w:p w14:paraId="5681FF67" w14:textId="48C218EB" w:rsidR="006D160E" w:rsidRPr="000C4D91" w:rsidRDefault="000C4D91" w:rsidP="000C4D91">
      <w:pPr>
        <w:pStyle w:val="Beschriftung"/>
      </w:pPr>
      <w:r>
        <w:t xml:space="preserve">Figure </w:t>
      </w:r>
      <w:fldSimple w:instr=" SEQ Figure \* ARABIC ">
        <w:r w:rsidR="00316B1C">
          <w:rPr>
            <w:noProof/>
          </w:rPr>
          <w:t>6</w:t>
        </w:r>
      </w:fldSimple>
      <w:r w:rsidR="00270201">
        <w:t>:</w:t>
      </w:r>
      <w:r>
        <w:t xml:space="preserve"> Generated data in Lora </w:t>
      </w:r>
      <w:r w:rsidR="003A5002">
        <w:t>showed</w:t>
      </w:r>
    </w:p>
    <w:p w14:paraId="10F99218" w14:textId="208D9B15" w:rsidR="000F6CB7" w:rsidRPr="000C4D91" w:rsidRDefault="00475F32" w:rsidP="00EA2706">
      <w:pPr>
        <w:spacing w:after="0"/>
      </w:pPr>
      <w:r w:rsidRPr="000C4D91">
        <w:t xml:space="preserve">The recorded data includes </w:t>
      </w:r>
      <w:r w:rsidR="00F56BD4" w:rsidRPr="000C4D91">
        <w:t>the following parameters:</w:t>
      </w:r>
    </w:p>
    <w:p w14:paraId="1E2AA450" w14:textId="3FEB1117" w:rsidR="0033009C" w:rsidRPr="000C4D91" w:rsidRDefault="0033009C" w:rsidP="004B6BEB">
      <w:pPr>
        <w:pStyle w:val="Listenabsatz"/>
        <w:numPr>
          <w:ilvl w:val="0"/>
          <w:numId w:val="40"/>
        </w:numPr>
      </w:pPr>
      <w:r w:rsidRPr="004B6BEB">
        <w:rPr>
          <w:b/>
          <w:bCs/>
        </w:rPr>
        <w:t>Device Value 1 (Temp.):</w:t>
      </w:r>
      <w:r w:rsidRPr="000C4D91">
        <w:t xml:space="preserve"> Temperature (°C)</w:t>
      </w:r>
    </w:p>
    <w:p w14:paraId="64EE4FC7" w14:textId="5EF18ACB" w:rsidR="0033009C" w:rsidRPr="000C4D91" w:rsidRDefault="0033009C" w:rsidP="004B6BEB">
      <w:pPr>
        <w:pStyle w:val="Listenabsatz"/>
        <w:numPr>
          <w:ilvl w:val="0"/>
          <w:numId w:val="40"/>
        </w:numPr>
      </w:pPr>
      <w:r w:rsidRPr="004B6BEB">
        <w:rPr>
          <w:b/>
          <w:bCs/>
        </w:rPr>
        <w:t>Device Value 2 (Temp.):</w:t>
      </w:r>
      <w:r w:rsidRPr="000C4D91">
        <w:t xml:space="preserve"> Additional temperature measurement (inactive)</w:t>
      </w:r>
    </w:p>
    <w:p w14:paraId="25776068" w14:textId="1D267256" w:rsidR="0033009C" w:rsidRPr="000C4D91" w:rsidRDefault="0033009C" w:rsidP="004B6BEB">
      <w:pPr>
        <w:pStyle w:val="Listenabsatz"/>
        <w:numPr>
          <w:ilvl w:val="0"/>
          <w:numId w:val="40"/>
        </w:numPr>
      </w:pPr>
      <w:r w:rsidRPr="004B6BEB">
        <w:rPr>
          <w:b/>
          <w:bCs/>
        </w:rPr>
        <w:t>Device Value 3 (Hum.):</w:t>
      </w:r>
      <w:r w:rsidRPr="000C4D91">
        <w:t xml:space="preserve"> Relative humidity (%)</w:t>
      </w:r>
    </w:p>
    <w:p w14:paraId="6FBA4AD3" w14:textId="2CDE6D2D" w:rsidR="0033009C" w:rsidRPr="000C4D91" w:rsidRDefault="0033009C" w:rsidP="004B6BEB">
      <w:pPr>
        <w:pStyle w:val="Listenabsatz"/>
        <w:numPr>
          <w:ilvl w:val="0"/>
          <w:numId w:val="40"/>
        </w:numPr>
      </w:pPr>
      <w:r w:rsidRPr="004B6BEB">
        <w:rPr>
          <w:b/>
          <w:bCs/>
        </w:rPr>
        <w:t>Device Value 4 (Batt.):</w:t>
      </w:r>
      <w:r w:rsidRPr="000C4D91">
        <w:t xml:space="preserve"> Battery status (inactive)</w:t>
      </w:r>
    </w:p>
    <w:p w14:paraId="73872513" w14:textId="04530DA7" w:rsidR="0033009C" w:rsidRPr="000C4D91" w:rsidRDefault="0033009C" w:rsidP="004B6BEB">
      <w:pPr>
        <w:pStyle w:val="Listenabsatz"/>
        <w:numPr>
          <w:ilvl w:val="0"/>
          <w:numId w:val="40"/>
        </w:numPr>
      </w:pPr>
      <w:r w:rsidRPr="004B6BEB">
        <w:rPr>
          <w:b/>
          <w:bCs/>
        </w:rPr>
        <w:t>Device Value 5 (Soil):</w:t>
      </w:r>
      <w:r w:rsidRPr="000C4D91">
        <w:t xml:space="preserve"> Soil moisture</w:t>
      </w:r>
    </w:p>
    <w:p w14:paraId="1DC361AC" w14:textId="77777777" w:rsidR="00CE5260" w:rsidRPr="000C4D91" w:rsidRDefault="00CE5260" w:rsidP="00815736">
      <w:pPr>
        <w:pStyle w:val="berschrift2"/>
      </w:pPr>
      <w:r w:rsidRPr="000C4D91">
        <w:t>Evaluation Parameters and Methodology</w:t>
      </w:r>
    </w:p>
    <w:p w14:paraId="6B86CB6A" w14:textId="77777777" w:rsidR="00CE5260" w:rsidRPr="00CE5260" w:rsidRDefault="00CE5260" w:rsidP="00794BCE">
      <w:r w:rsidRPr="00CE5260">
        <w:rPr>
          <w:b/>
          <w:bCs/>
        </w:rPr>
        <w:t>Data Availability:</w:t>
      </w:r>
      <w:r w:rsidRPr="00CE5260">
        <w:t xml:space="preserve"> Data was successfully transmitted to the cloud at regular intervals without packet loss.</w:t>
      </w:r>
    </w:p>
    <w:p w14:paraId="367702EC" w14:textId="77777777" w:rsidR="00794BCE" w:rsidRDefault="00CE5260" w:rsidP="00794BCE">
      <w:r w:rsidRPr="00CE5260">
        <w:rPr>
          <w:b/>
          <w:bCs/>
        </w:rPr>
        <w:t>Measurement Accuracy:</w:t>
      </w:r>
      <w:r w:rsidRPr="00CE5260">
        <w:t xml:space="preserve"> Recorded values were compared with reference sensors to assess precision.</w:t>
      </w:r>
    </w:p>
    <w:p w14:paraId="204EBE40" w14:textId="1701ADD8" w:rsidR="00CE5260" w:rsidRPr="00CE5260" w:rsidRDefault="00CE5260" w:rsidP="00794BCE">
      <w:r w:rsidRPr="00CE5260">
        <w:rPr>
          <w:b/>
          <w:bCs/>
        </w:rPr>
        <w:t>Long-Term Stability:</w:t>
      </w:r>
      <w:r w:rsidRPr="00CE5260">
        <w:t xml:space="preserve"> Consistent values were recorded over several hours, with variations within expected ranges.</w:t>
      </w:r>
    </w:p>
    <w:p w14:paraId="13B2F2AE" w14:textId="30087B55" w:rsidR="0033009C" w:rsidRPr="000C4D91" w:rsidRDefault="00180B65" w:rsidP="00180B65">
      <w:pPr>
        <w:pStyle w:val="berschrift2"/>
      </w:pPr>
      <w:r w:rsidRPr="000C4D91">
        <w:t>Discussion of Results</w:t>
      </w:r>
    </w:p>
    <w:p w14:paraId="20C2DBB5" w14:textId="77777777" w:rsidR="00A353F4" w:rsidRPr="000C4D91" w:rsidRDefault="00A353F4" w:rsidP="005B7100">
      <w:pPr>
        <w:rPr>
          <w:lang w:eastAsia="de-CH"/>
        </w:rPr>
      </w:pPr>
      <w:r w:rsidRPr="000C4D91">
        <w:rPr>
          <w:lang w:eastAsia="de-CH"/>
        </w:rPr>
        <w:t>The data presented above demonstrates the high reliability and consistency of the sensors. The measured temperature of 24°C aligns well with reference values, and the humidity measurement of 29% shows minimal deviations, highlighting the accuracy of the sensors. Soil moisture values varied slightly by ±2 units, which is within acceptable tolerance levels.</w:t>
      </w:r>
    </w:p>
    <w:p w14:paraId="7E66130E" w14:textId="5D1EB100" w:rsidR="00180B65" w:rsidRPr="000C4D91" w:rsidRDefault="00A353F4" w:rsidP="005B7100">
      <w:pPr>
        <w:rPr>
          <w:lang w:eastAsia="de-CH"/>
        </w:rPr>
      </w:pPr>
      <w:r w:rsidRPr="000C4D91">
        <w:rPr>
          <w:lang w:eastAsia="de-CH"/>
        </w:rPr>
        <w:t>LoRa transmission proved efficient, with all data packets successfully sent to the cloud without loss. The inactive values (e.g., Device Value 4) suggest that the system is modular and can be expanded to include additional measurements as needed.</w:t>
      </w:r>
    </w:p>
    <w:p w14:paraId="7D2332F9" w14:textId="6F03AED4" w:rsidR="005C299A" w:rsidRPr="000C4D91" w:rsidRDefault="005C299A" w:rsidP="005C299A">
      <w:pPr>
        <w:pStyle w:val="berschrift2"/>
      </w:pPr>
      <w:r w:rsidRPr="000C4D91">
        <w:lastRenderedPageBreak/>
        <w:t>Visualization</w:t>
      </w:r>
    </w:p>
    <w:p w14:paraId="7EE11DB8" w14:textId="6FC3918A" w:rsidR="005C299A" w:rsidRPr="005C299A" w:rsidRDefault="005C299A" w:rsidP="005C299A">
      <w:r w:rsidRPr="005C299A">
        <w:t xml:space="preserve">Graphs were generated to illustrate the temporal trends of the recorded data. For example, a time-series plot of soil moisture measurements is shown in </w:t>
      </w:r>
      <w:r w:rsidR="000227FA">
        <w:fldChar w:fldCharType="begin"/>
      </w:r>
      <w:r w:rsidR="000227FA">
        <w:instrText xml:space="preserve"> REF _Ref185670251 \h </w:instrText>
      </w:r>
      <w:r w:rsidR="000227FA">
        <w:fldChar w:fldCharType="separate"/>
      </w:r>
      <w:r w:rsidR="000227FA">
        <w:t xml:space="preserve">Figure </w:t>
      </w:r>
      <w:r w:rsidR="000227FA">
        <w:rPr>
          <w:noProof/>
        </w:rPr>
        <w:t>6</w:t>
      </w:r>
      <w:ins w:id="1" w:author="{52D34367-C0FB-5D46-AF0B-19502ACF8730}" w:date="2024-12-21T10:43:00Z" w16du:dateUtc="2024-12-21T09:43:00Z">
        <w:r w:rsidR="000227FA">
          <w:t>:</w:t>
        </w:r>
      </w:ins>
      <w:r w:rsidR="000227FA">
        <w:t xml:space="preserve"> Visualization of the data</w:t>
      </w:r>
      <w:r w:rsidR="000227FA">
        <w:fldChar w:fldCharType="end"/>
      </w:r>
      <w:r w:rsidRPr="005C299A">
        <w:t>. All visualizations include:</w:t>
      </w:r>
    </w:p>
    <w:p w14:paraId="1D3E29C3" w14:textId="77777777" w:rsidR="005C299A" w:rsidRPr="005C299A" w:rsidRDefault="005C299A" w:rsidP="005C299A">
      <w:pPr>
        <w:numPr>
          <w:ilvl w:val="0"/>
          <w:numId w:val="37"/>
        </w:numPr>
      </w:pPr>
      <w:r w:rsidRPr="005C299A">
        <w:t>Labeled axes with units.</w:t>
      </w:r>
    </w:p>
    <w:p w14:paraId="74D4D283" w14:textId="77777777" w:rsidR="005C299A" w:rsidRPr="005C299A" w:rsidRDefault="005C299A" w:rsidP="005C299A">
      <w:pPr>
        <w:numPr>
          <w:ilvl w:val="0"/>
          <w:numId w:val="37"/>
        </w:numPr>
      </w:pPr>
      <w:r w:rsidRPr="005C299A">
        <w:t>Legends to identify data series.</w:t>
      </w:r>
    </w:p>
    <w:p w14:paraId="239CE008" w14:textId="77777777" w:rsidR="005C299A" w:rsidRPr="005C299A" w:rsidRDefault="005C299A" w:rsidP="005C299A">
      <w:pPr>
        <w:numPr>
          <w:ilvl w:val="0"/>
          <w:numId w:val="37"/>
        </w:numPr>
      </w:pPr>
      <w:r w:rsidRPr="005C299A">
        <w:t>Readable font sizes for print and digital formats.</w:t>
      </w:r>
    </w:p>
    <w:p w14:paraId="544B50DF" w14:textId="3C3FD20F" w:rsidR="005C299A" w:rsidRPr="005C299A" w:rsidRDefault="005C299A" w:rsidP="005C299A">
      <w:r w:rsidRPr="005C299A">
        <w:t>These results demonstrate that the developed system is robust, accurate, and suitable for agricultural monitoring. Future work could focus on integrating additional sensors to capture more environmental parameters</w:t>
      </w:r>
      <w:r w:rsidR="002350C4">
        <w:t>.</w:t>
      </w:r>
    </w:p>
    <w:p w14:paraId="1B1311E8" w14:textId="58E10B95" w:rsidR="009332B4" w:rsidRPr="005C299A" w:rsidRDefault="009332B4" w:rsidP="005C299A">
      <w:r>
        <w:t xml:space="preserve">In the following Figure 2 </w:t>
      </w:r>
      <w:r w:rsidR="00834426">
        <w:t>there are some live results of the sensor solutions transferred data shown:</w:t>
      </w:r>
    </w:p>
    <w:p w14:paraId="73AB9B57" w14:textId="1F932AF8" w:rsidR="00DE73F4" w:rsidRDefault="00D3401B" w:rsidP="003A5002">
      <w:pPr>
        <w:keepNext/>
        <w:rPr>
          <w:noProof/>
        </w:rPr>
      </w:pPr>
      <w:r w:rsidRPr="00D3401B">
        <w:rPr>
          <w:noProof/>
        </w:rPr>
        <w:drawing>
          <wp:inline distT="0" distB="0" distL="0" distR="0" wp14:anchorId="13C2A947" wp14:editId="6CABCD00">
            <wp:extent cx="5943600" cy="3315970"/>
            <wp:effectExtent l="0" t="0" r="0" b="0"/>
            <wp:docPr id="1141542289"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42289" name="Grafik 1" descr="Ein Bild, das Text, Screenshot, Diagramm, Reihe enthält.&#10;&#10;Automatisch generierte Beschreibung"/>
                    <pic:cNvPicPr/>
                  </pic:nvPicPr>
                  <pic:blipFill>
                    <a:blip r:embed="rId14"/>
                    <a:stretch>
                      <a:fillRect/>
                    </a:stretch>
                  </pic:blipFill>
                  <pic:spPr>
                    <a:xfrm>
                      <a:off x="0" y="0"/>
                      <a:ext cx="5943600" cy="3315970"/>
                    </a:xfrm>
                    <a:prstGeom prst="rect">
                      <a:avLst/>
                    </a:prstGeom>
                  </pic:spPr>
                </pic:pic>
              </a:graphicData>
            </a:graphic>
          </wp:inline>
        </w:drawing>
      </w:r>
    </w:p>
    <w:p w14:paraId="6E4B7DFC" w14:textId="60A4BE27" w:rsidR="009F1E6B" w:rsidRPr="000C4D91" w:rsidRDefault="003A5002" w:rsidP="003A5002">
      <w:pPr>
        <w:pStyle w:val="Beschriftung"/>
      </w:pPr>
      <w:bookmarkStart w:id="2" w:name="_Ref185670251"/>
      <w:r>
        <w:t xml:space="preserve">Figure </w:t>
      </w:r>
      <w:fldSimple w:instr=" SEQ Figure \* ARABIC ">
        <w:r w:rsidR="00316B1C">
          <w:rPr>
            <w:noProof/>
          </w:rPr>
          <w:t>7</w:t>
        </w:r>
      </w:fldSimple>
      <w:r w:rsidR="00A170F4">
        <w:t>:</w:t>
      </w:r>
      <w:r>
        <w:t xml:space="preserve"> </w:t>
      </w:r>
      <w:r w:rsidR="00CC21A1">
        <w:t>Visualization</w:t>
      </w:r>
      <w:r>
        <w:t xml:space="preserve"> of the data</w:t>
      </w:r>
      <w:bookmarkEnd w:id="2"/>
    </w:p>
    <w:p w14:paraId="2B6AC0E4" w14:textId="5F5C29CD" w:rsidR="00DE73F4" w:rsidRDefault="00834426" w:rsidP="00DE73F4">
      <w:r>
        <w:t xml:space="preserve">The graphical results shown above represent the sensor data recorded on </w:t>
      </w:r>
      <w:r w:rsidR="00E16168">
        <w:t>15.12.2024 for the Suurstoffi, Rotkreuz sensor. The graph visualizes three key environmental parameters monitored over time:</w:t>
      </w:r>
    </w:p>
    <w:p w14:paraId="73CC77A0" w14:textId="7E629CCD" w:rsidR="00E16168" w:rsidRDefault="00E16168" w:rsidP="00E16168">
      <w:pPr>
        <w:pStyle w:val="Listenabsatz"/>
        <w:numPr>
          <w:ilvl w:val="0"/>
          <w:numId w:val="29"/>
        </w:numPr>
      </w:pPr>
      <w:r>
        <w:t>Temp</w:t>
      </w:r>
      <w:r w:rsidR="00FD5E8F">
        <w:t>e</w:t>
      </w:r>
      <w:r>
        <w:t>rature (°C), represented in red</w:t>
      </w:r>
    </w:p>
    <w:p w14:paraId="7AFF1020" w14:textId="4156BB3B" w:rsidR="00E16168" w:rsidRDefault="00E16168" w:rsidP="00E16168">
      <w:pPr>
        <w:pStyle w:val="Listenabsatz"/>
        <w:numPr>
          <w:ilvl w:val="0"/>
          <w:numId w:val="29"/>
        </w:numPr>
      </w:pPr>
      <w:r>
        <w:t>Humidity (%)</w:t>
      </w:r>
      <w:r w:rsidR="009D2D58">
        <w:t xml:space="preserve">, </w:t>
      </w:r>
      <w:r w:rsidR="00524B9B">
        <w:t>represented</w:t>
      </w:r>
      <w:r w:rsidR="009D2D58">
        <w:t xml:space="preserve"> in </w:t>
      </w:r>
      <w:r w:rsidR="00FD5E8F">
        <w:t>orange</w:t>
      </w:r>
    </w:p>
    <w:p w14:paraId="24222607" w14:textId="2D26F628" w:rsidR="00FD5E8F" w:rsidRDefault="00FD5E8F" w:rsidP="00E16168">
      <w:pPr>
        <w:pStyle w:val="Listenabsatz"/>
        <w:numPr>
          <w:ilvl w:val="0"/>
          <w:numId w:val="29"/>
        </w:numPr>
      </w:pPr>
      <w:r>
        <w:t>Soil Moisture (</w:t>
      </w:r>
      <w:r w:rsidR="00F04966">
        <w:t>V</w:t>
      </w:r>
      <w:r>
        <w:t>), represented in yellow</w:t>
      </w:r>
    </w:p>
    <w:p w14:paraId="1752F98A" w14:textId="7C01BF0D" w:rsidR="00897988" w:rsidRDefault="00567FB5" w:rsidP="00897988">
      <w:pPr>
        <w:rPr>
          <w:b/>
        </w:rPr>
      </w:pPr>
      <w:r w:rsidRPr="00567FB5">
        <w:rPr>
          <w:b/>
        </w:rPr>
        <w:t>Soil Moisture</w:t>
      </w:r>
    </w:p>
    <w:p w14:paraId="5050D264" w14:textId="2AAC7B29" w:rsidR="00567FB5" w:rsidRDefault="00567FB5" w:rsidP="00897988">
      <w:r w:rsidRPr="00567FB5">
        <w:t>The soil moisture values (yell</w:t>
      </w:r>
      <w:r>
        <w:t>ow line) initially start close to 0 units, indicating very dry soil conditions. There are two significant jumps in the data:</w:t>
      </w:r>
    </w:p>
    <w:p w14:paraId="5E8C07A6" w14:textId="051DDE93" w:rsidR="00567FB5" w:rsidRDefault="0050056C" w:rsidP="0050056C">
      <w:pPr>
        <w:pStyle w:val="Listenabsatz"/>
        <w:numPr>
          <w:ilvl w:val="0"/>
          <w:numId w:val="38"/>
        </w:numPr>
      </w:pPr>
      <w:r>
        <w:lastRenderedPageBreak/>
        <w:t>The first jump</w:t>
      </w:r>
      <w:r w:rsidR="00325632">
        <w:t xml:space="preserve"> occurs at around 10:45, where the soil moisture rapidly increases to approximately </w:t>
      </w:r>
      <w:r w:rsidR="00D855B0">
        <w:t xml:space="preserve">750 units. This indicates the addition of water likely through irrigation. </w:t>
      </w:r>
      <w:r w:rsidR="00A23D3E">
        <w:t>Rainfall</w:t>
      </w:r>
      <w:r w:rsidR="00D855B0">
        <w:t xml:space="preserve"> is not </w:t>
      </w:r>
      <w:r w:rsidR="000623C3">
        <w:t>possible because</w:t>
      </w:r>
      <w:r w:rsidR="00D855B0">
        <w:t xml:space="preserve"> of the low humidity value.</w:t>
      </w:r>
    </w:p>
    <w:p w14:paraId="086D4D77" w14:textId="442CCB74" w:rsidR="00A23D3E" w:rsidRDefault="00046F94" w:rsidP="0050056C">
      <w:pPr>
        <w:pStyle w:val="Listenabsatz"/>
        <w:numPr>
          <w:ilvl w:val="0"/>
          <w:numId w:val="38"/>
        </w:numPr>
      </w:pPr>
      <w:r>
        <w:t>The second jump occurs later in the evening, around</w:t>
      </w:r>
      <w:r w:rsidR="009C78BC">
        <w:t xml:space="preserve"> 22:30, where the soil moisture rises again, reaching</w:t>
      </w:r>
      <w:r w:rsidR="00046FA8">
        <w:t xml:space="preserve"> more than 800 units. That is equal to</w:t>
      </w:r>
      <w:r w:rsidR="00872D3D">
        <w:t xml:space="preserve"> adding the sensor in a glass of water.</w:t>
      </w:r>
    </w:p>
    <w:p w14:paraId="3A2131AF" w14:textId="0A9082E6" w:rsidR="00872D3D" w:rsidRDefault="00872D3D" w:rsidP="00872D3D">
      <w:pPr>
        <w:ind w:left="360"/>
      </w:pPr>
      <w:r>
        <w:t xml:space="preserve">After each jump, the soil moisture stabilizes but shows minor fluctuations, suggesting water absorption or redistribution within the soil. The </w:t>
      </w:r>
      <w:r w:rsidR="00F86B36">
        <w:t>upward trends demonstrate the sensor’s responsiveness to changes in soil conditions.</w:t>
      </w:r>
    </w:p>
    <w:p w14:paraId="34B476CC" w14:textId="55A6ED90" w:rsidR="00D60564" w:rsidRDefault="00D60564" w:rsidP="00872D3D">
      <w:pPr>
        <w:ind w:left="360"/>
        <w:rPr>
          <w:b/>
        </w:rPr>
      </w:pPr>
      <w:r w:rsidRPr="00D60564">
        <w:rPr>
          <w:b/>
        </w:rPr>
        <w:t>Temperature</w:t>
      </w:r>
    </w:p>
    <w:p w14:paraId="667E0BF9" w14:textId="1E5ACCDB" w:rsidR="00D60564" w:rsidRDefault="00D60564" w:rsidP="00872D3D">
      <w:pPr>
        <w:ind w:left="360"/>
      </w:pPr>
      <w:r>
        <w:t>The temperature readings (red</w:t>
      </w:r>
      <w:r w:rsidR="00A52EE9">
        <w:t xml:space="preserve"> line) remain relatively stable throughout the observation period, averaging 22°C. The minimal variations indicate consistent </w:t>
      </w:r>
      <w:r w:rsidR="00662AD2">
        <w:t xml:space="preserve">conditions during the monitoring period. For </w:t>
      </w:r>
      <w:r w:rsidR="008E2CEA">
        <w:t>a better understanding of the graphical results, the soil has been removed in figure 3 to show the minimal changes.</w:t>
      </w:r>
    </w:p>
    <w:p w14:paraId="1F35E85E" w14:textId="48A8A092" w:rsidR="00662AD2" w:rsidRDefault="003E7F2C" w:rsidP="00872D3D">
      <w:pPr>
        <w:ind w:left="360"/>
        <w:rPr>
          <w:b/>
        </w:rPr>
      </w:pPr>
      <w:r w:rsidRPr="003E7F2C">
        <w:rPr>
          <w:b/>
        </w:rPr>
        <w:t>Humidity</w:t>
      </w:r>
    </w:p>
    <w:p w14:paraId="0F5EA36A" w14:textId="113491F4" w:rsidR="00046FA8" w:rsidRPr="00567FB5" w:rsidRDefault="003E7F2C" w:rsidP="00CC21A1">
      <w:pPr>
        <w:ind w:left="360"/>
      </w:pPr>
      <w:r>
        <w:t xml:space="preserve">The humidity values (orange line) remain </w:t>
      </w:r>
      <w:r w:rsidR="001F37E7">
        <w:t>with small changes</w:t>
      </w:r>
      <w:r>
        <w:t xml:space="preserve"> </w:t>
      </w:r>
      <w:r w:rsidR="00AD235F">
        <w:t>at approximately</w:t>
      </w:r>
      <w:r w:rsidR="001F37E7">
        <w:t xml:space="preserve"> 38%</w:t>
      </w:r>
      <w:r w:rsidR="00E50B04">
        <w:t xml:space="preserve"> with no noticeable trends or changes. This stability reflects steady atmospheric moisture levels.</w:t>
      </w:r>
    </w:p>
    <w:p w14:paraId="7FC74C93" w14:textId="77777777" w:rsidR="00CC21A1" w:rsidRDefault="00557B33" w:rsidP="00CC21A1">
      <w:pPr>
        <w:keepNext/>
      </w:pPr>
      <w:r w:rsidRPr="00557B33">
        <w:rPr>
          <w:noProof/>
        </w:rPr>
        <w:drawing>
          <wp:inline distT="0" distB="0" distL="0" distR="0" wp14:anchorId="461C05FF" wp14:editId="2C7AA7F3">
            <wp:extent cx="5943600" cy="3321685"/>
            <wp:effectExtent l="0" t="0" r="0" b="0"/>
            <wp:docPr id="87801954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19544" name="Grafik 1" descr="Ein Bild, das Text, Screenshot, Diagramm, Reihe enthält.&#10;&#10;Automatisch generierte Beschreibung"/>
                    <pic:cNvPicPr/>
                  </pic:nvPicPr>
                  <pic:blipFill>
                    <a:blip r:embed="rId15"/>
                    <a:stretch>
                      <a:fillRect/>
                    </a:stretch>
                  </pic:blipFill>
                  <pic:spPr>
                    <a:xfrm>
                      <a:off x="0" y="0"/>
                      <a:ext cx="5943600" cy="3321685"/>
                    </a:xfrm>
                    <a:prstGeom prst="rect">
                      <a:avLst/>
                    </a:prstGeom>
                  </pic:spPr>
                </pic:pic>
              </a:graphicData>
            </a:graphic>
          </wp:inline>
        </w:drawing>
      </w:r>
    </w:p>
    <w:p w14:paraId="4416F26D" w14:textId="2FCF52AA" w:rsidR="00C71F4D" w:rsidRDefault="00CC21A1" w:rsidP="00CC21A1">
      <w:pPr>
        <w:pStyle w:val="Beschriftung"/>
      </w:pPr>
      <w:r>
        <w:t xml:space="preserve">Figure </w:t>
      </w:r>
      <w:fldSimple w:instr=" SEQ Figure \* ARABIC ">
        <w:r w:rsidR="00316B1C">
          <w:rPr>
            <w:noProof/>
          </w:rPr>
          <w:t>8</w:t>
        </w:r>
      </w:fldSimple>
      <w:r w:rsidR="00A170F4">
        <w:t>:</w:t>
      </w:r>
      <w:r>
        <w:t xml:space="preserve"> Visualization of data without soil moisture</w:t>
      </w:r>
    </w:p>
    <w:p w14:paraId="03DBD7B7" w14:textId="23EF496B" w:rsidR="00D85841" w:rsidRDefault="00D85841">
      <w:pPr>
        <w:jc w:val="left"/>
      </w:pPr>
      <w:r>
        <w:br w:type="page"/>
      </w:r>
    </w:p>
    <w:p w14:paraId="47EB40D1" w14:textId="0B3F137C" w:rsidR="0076237A" w:rsidRDefault="00F579A3" w:rsidP="00F579A3">
      <w:pPr>
        <w:pStyle w:val="berschrift2"/>
      </w:pPr>
      <w:r>
        <w:lastRenderedPageBreak/>
        <w:t>Conclusion</w:t>
      </w:r>
    </w:p>
    <w:p w14:paraId="2E2DC8AB" w14:textId="6047BAE9" w:rsidR="00F579A3" w:rsidRDefault="00F579A3" w:rsidP="00F579A3">
      <w:r>
        <w:t>The graph effectively demonstrates the sensor system’s capability to monitor dynamic soil conditions</w:t>
      </w:r>
      <w:r w:rsidR="00DA02A0">
        <w:t>:</w:t>
      </w:r>
    </w:p>
    <w:p w14:paraId="684B2127" w14:textId="59B97A5A" w:rsidR="00DA02A0" w:rsidRDefault="00DA02A0" w:rsidP="00DA02A0">
      <w:pPr>
        <w:pStyle w:val="Listenabsatz"/>
        <w:numPr>
          <w:ilvl w:val="0"/>
          <w:numId w:val="39"/>
        </w:numPr>
      </w:pPr>
      <w:r>
        <w:t>Soil moisture readings show clear responses to water additions, highlighting the accuracy</w:t>
      </w:r>
      <w:r w:rsidR="00F159A2">
        <w:t xml:space="preserve"> and sensitivity of the sensors.</w:t>
      </w:r>
    </w:p>
    <w:p w14:paraId="458DD168" w14:textId="2AC4E085" w:rsidR="00F159A2" w:rsidRDefault="00F159A2" w:rsidP="00DA02A0">
      <w:pPr>
        <w:pStyle w:val="Listenabsatz"/>
        <w:numPr>
          <w:ilvl w:val="0"/>
          <w:numId w:val="39"/>
        </w:numPr>
      </w:pPr>
      <w:r>
        <w:t>Temperature and humidity remained stable, providing context for the environment</w:t>
      </w:r>
      <w:r w:rsidR="0030413E">
        <w:t>al conditions during the monitoring period.</w:t>
      </w:r>
    </w:p>
    <w:p w14:paraId="5D1B5FAD" w14:textId="07936BFF" w:rsidR="002F1F67" w:rsidRPr="00D26A5C" w:rsidRDefault="0030413E" w:rsidP="00D26A5C">
      <w:r>
        <w:t xml:space="preserve">This analysis illustrates the system’s potential for real-time filed monitoring which </w:t>
      </w:r>
      <w:r w:rsidR="00102BE0">
        <w:t xml:space="preserve">can be used </w:t>
      </w:r>
      <w:r w:rsidR="00092644">
        <w:t>for application of slurry and manure. The clear visualization enables users to identify key</w:t>
      </w:r>
      <w:r w:rsidR="007B645C">
        <w:t xml:space="preserve"> events like watering or temperature on the field and assess soil behavior over time. </w:t>
      </w:r>
      <w:r w:rsidR="00D26A5C">
        <w:t>Future work could involve correlating these observations with crop health and weather conditions for a comprehensive analysis.</w:t>
      </w:r>
    </w:p>
    <w:p w14:paraId="5050975E" w14:textId="2BFDA6A3" w:rsidR="006440FA" w:rsidRPr="000C4D91" w:rsidRDefault="006440FA" w:rsidP="00BB379F">
      <w:pPr>
        <w:pStyle w:val="berschrift1"/>
        <w:rPr>
          <w:color w:val="000000" w:themeColor="text1"/>
        </w:rPr>
      </w:pPr>
      <w:r w:rsidRPr="000C4D91">
        <w:t>Application</w:t>
      </w:r>
    </w:p>
    <w:p w14:paraId="7CD60507" w14:textId="34F94675" w:rsidR="00BA379F" w:rsidRDefault="00BA379F" w:rsidP="00BA379F">
      <w:r>
        <w:t xml:space="preserve">The sensor can be used for monitoring various aspects of the environment, making it a versatile tool for a wide range of applications. By leveraging LoRaWAN technology, it can transmit data over significantly larger distances compared to WiFi or Bluetooth, ensuring reliable communication even in remote or rural areas. For example, a farmer can use this sensor to monitor conditions on their land, such as soil moisture, temperature, or air quality, helping to optimize agricultural practices. </w:t>
      </w:r>
    </w:p>
    <w:p w14:paraId="0256A04F" w14:textId="3E62BB05" w:rsidR="006440FA" w:rsidRPr="00BA379F" w:rsidRDefault="00BA379F" w:rsidP="00BA379F">
      <w:r>
        <w:t>In addition to real-time data collected from the sensor, the integration of weather forecasts and data from OpenMeteo in the frontend provides valuable insights. This combination enables the farmer to make more informed decisions, such as determining the best time for irrigation, planting, or harvesting. The sensor's ability to collect and transmit data seamlessly, paired with predictive analytics, empowers users to enhance productivity, reduce waste, and contribute to more sustainable practices.</w:t>
      </w:r>
    </w:p>
    <w:p w14:paraId="02F77350" w14:textId="2D7BFB34" w:rsidR="00A73497" w:rsidRPr="00A73497" w:rsidRDefault="00A55D01" w:rsidP="00A73497">
      <w:pPr>
        <w:pStyle w:val="berschrift1"/>
      </w:pPr>
      <w:r w:rsidRPr="000C4D91">
        <w:rPr>
          <w:u w:val="single"/>
        </w:rPr>
        <w:t>Conclusion</w:t>
      </w:r>
      <w:r w:rsidRPr="000C4D91">
        <w:t xml:space="preserve"> </w:t>
      </w:r>
    </w:p>
    <w:p w14:paraId="359BBF95" w14:textId="77777777" w:rsidR="00630A72" w:rsidRDefault="00630A72" w:rsidP="00040A5E">
      <w:pPr>
        <w:pStyle w:val="Body"/>
        <w:rPr>
          <w:rFonts w:ascii="Calibri" w:hAnsi="Calibri" w:cs="Calibri"/>
          <w:sz w:val="22"/>
          <w:szCs w:val="22"/>
        </w:rPr>
      </w:pPr>
      <w:r w:rsidRPr="00630A72">
        <w:rPr>
          <w:rFonts w:ascii="Calibri" w:hAnsi="Calibri" w:cs="Calibri"/>
          <w:sz w:val="22"/>
          <w:szCs w:val="22"/>
        </w:rPr>
        <w:t>Although there were initial challenges in setting up the LoRa system, the project was a success. A particular highlight was when the LoRa finally worked and we were able to receive sensor data over the system. We really enjoyed experimenting and trying new approaches. We gained valuable knowledge and are confident that we will be able to use what we have learned in our careers.</w:t>
      </w:r>
    </w:p>
    <w:p w14:paraId="6ADE152F" w14:textId="4C9F4B1E" w:rsidR="007579F1" w:rsidRPr="000C4D91" w:rsidRDefault="005A64F0" w:rsidP="005A64F0">
      <w:pPr>
        <w:rPr>
          <w:rFonts w:ascii="Calibri" w:eastAsia="SimSun" w:hAnsi="Calibri" w:cs="Calibri"/>
          <w:b/>
          <w:snapToGrid w:val="0"/>
          <w:lang w:eastAsia="en-US"/>
        </w:rPr>
      </w:pPr>
      <w:r w:rsidRPr="000C4D91">
        <w:rPr>
          <w:rFonts w:ascii="Calibri" w:hAnsi="Calibri" w:cs="Calibri"/>
          <w:b/>
        </w:rPr>
        <w:br w:type="page"/>
      </w:r>
    </w:p>
    <w:p w14:paraId="4A1CA8EC" w14:textId="5B35BC6A" w:rsidR="00A55D01" w:rsidRPr="000C4D91" w:rsidRDefault="00A55D01" w:rsidP="00BB379F">
      <w:pPr>
        <w:pStyle w:val="berschrift1"/>
        <w:rPr>
          <w:color w:val="000000" w:themeColor="text1"/>
        </w:rPr>
      </w:pPr>
      <w:r w:rsidRPr="000C4D91">
        <w:lastRenderedPageBreak/>
        <w:t>Contributions</w:t>
      </w:r>
      <w:r w:rsidR="00867E92" w:rsidRPr="000C4D91">
        <w:t xml:space="preserve"> </w:t>
      </w:r>
      <w:r w:rsidR="00A20336" w:rsidRPr="000C4D91">
        <w:t xml:space="preserve">/ </w:t>
      </w:r>
      <w:r w:rsidR="00867E92" w:rsidRPr="000C4D91">
        <w:t>Acknowledgments</w:t>
      </w:r>
    </w:p>
    <w:p w14:paraId="16E57BB2" w14:textId="3AA3D9CF" w:rsidR="005A64F0" w:rsidRPr="000C4D91" w:rsidRDefault="005A64F0" w:rsidP="005A64F0">
      <w:pPr>
        <w:pStyle w:val="Body"/>
        <w:rPr>
          <w:rFonts w:ascii="Calibri" w:hAnsi="Calibri" w:cs="Calibri"/>
          <w:bCs/>
          <w:sz w:val="22"/>
          <w:szCs w:val="22"/>
        </w:rPr>
      </w:pPr>
      <w:r w:rsidRPr="000C4D91">
        <w:rPr>
          <w:rFonts w:ascii="Calibri" w:hAnsi="Calibri" w:cs="Calibri"/>
          <w:bCs/>
          <w:sz w:val="22"/>
          <w:szCs w:val="22"/>
        </w:rPr>
        <w:t xml:space="preserve">The project team consisted of four members, with </w:t>
      </w:r>
      <w:r w:rsidRPr="000C4D91">
        <w:rPr>
          <w:rFonts w:ascii="Calibri" w:hAnsi="Calibri" w:cs="Calibri"/>
          <w:b/>
          <w:sz w:val="22"/>
          <w:szCs w:val="22"/>
        </w:rPr>
        <w:t>Flavio Waser</w:t>
      </w:r>
      <w:r w:rsidRPr="000C4D91">
        <w:rPr>
          <w:rFonts w:ascii="Calibri" w:hAnsi="Calibri" w:cs="Calibri"/>
          <w:bCs/>
          <w:sz w:val="22"/>
          <w:szCs w:val="22"/>
        </w:rPr>
        <w:t xml:space="preserve"> leading the development efforts, including coding, configuring the Arduino and Lora board, integrating sensors, and implementing the front-end and TTN communication. Lukas Lottenbach contributed to component design and wiring, Jan Pollinger managed tasks and timelines, and Sandro Troxler ensured comprehensive documentation. All members collaborated on real-condition testing.</w:t>
      </w:r>
    </w:p>
    <w:p w14:paraId="3EEE31CE" w14:textId="7CC70685" w:rsidR="00A55D01" w:rsidRPr="000C4D91" w:rsidRDefault="005A64F0" w:rsidP="00040A5E">
      <w:pPr>
        <w:pStyle w:val="Body"/>
        <w:rPr>
          <w:rFonts w:ascii="Calibri" w:hAnsi="Calibri" w:cs="Calibri"/>
          <w:sz w:val="22"/>
          <w:szCs w:val="22"/>
        </w:rPr>
      </w:pPr>
      <w:r w:rsidRPr="000C4D91">
        <w:rPr>
          <w:rFonts w:ascii="Calibri" w:hAnsi="Calibri" w:cs="Calibri"/>
          <w:bCs/>
          <w:sz w:val="22"/>
          <w:szCs w:val="22"/>
        </w:rPr>
        <w:t xml:space="preserve">Special thanks to </w:t>
      </w:r>
      <w:r w:rsidRPr="000C4D91">
        <w:rPr>
          <w:rFonts w:ascii="Calibri" w:hAnsi="Calibri" w:cs="Calibri"/>
          <w:b/>
          <w:sz w:val="22"/>
          <w:szCs w:val="22"/>
        </w:rPr>
        <w:t>Prof. Dr. Angela Nicoara</w:t>
      </w:r>
      <w:r w:rsidRPr="000C4D91">
        <w:rPr>
          <w:rFonts w:ascii="Calibri" w:hAnsi="Calibri" w:cs="Calibri"/>
          <w:bCs/>
          <w:sz w:val="22"/>
          <w:szCs w:val="22"/>
        </w:rPr>
        <w:t xml:space="preserve"> for her guidance and advice, which were instrumental in refining our approach and addressing technical challenges.</w:t>
      </w:r>
    </w:p>
    <w:p w14:paraId="0157EA8D" w14:textId="75E8074A" w:rsidR="00BB778D" w:rsidRPr="000C4D91" w:rsidRDefault="00BB778D" w:rsidP="00BB379F">
      <w:pPr>
        <w:pStyle w:val="berschrift1"/>
        <w:rPr>
          <w:color w:val="000000" w:themeColor="text1"/>
        </w:rPr>
      </w:pPr>
      <w:r w:rsidRPr="000C4D91">
        <w:t>Major Milestones &amp; Deliverables</w:t>
      </w:r>
    </w:p>
    <w:p w14:paraId="60007743" w14:textId="0EC97AA0" w:rsidR="003F2123" w:rsidRPr="000C4D91" w:rsidRDefault="003F2123" w:rsidP="003F2123">
      <w:r w:rsidRPr="000C4D91">
        <w:t>The project was structured around several key milestones to ensure steady progress and timely completion of deliverables. Below are the major milestones and their corresponding outputs:</w:t>
      </w:r>
    </w:p>
    <w:p w14:paraId="5D15869D" w14:textId="73FFBF17" w:rsidR="003F2123" w:rsidRPr="000C4D91" w:rsidRDefault="000C15F8" w:rsidP="003F2123">
      <w:pPr>
        <w:spacing w:after="0"/>
        <w:rPr>
          <w:b/>
          <w:bCs/>
        </w:rPr>
      </w:pPr>
      <w:r w:rsidRPr="000C4D91">
        <w:rPr>
          <w:b/>
          <w:bCs/>
        </w:rPr>
        <w:t xml:space="preserve">1 </w:t>
      </w:r>
      <w:r w:rsidR="003F2123" w:rsidRPr="000C4D91">
        <w:rPr>
          <w:b/>
          <w:bCs/>
        </w:rPr>
        <w:t>Ground Configuration of the Arduino and Lora Board</w:t>
      </w:r>
    </w:p>
    <w:p w14:paraId="1DDA10F9" w14:textId="77777777" w:rsidR="003F2123" w:rsidRPr="000C4D91" w:rsidRDefault="003F2123" w:rsidP="003F2123">
      <w:pPr>
        <w:pStyle w:val="Listenabsatz"/>
        <w:numPr>
          <w:ilvl w:val="0"/>
          <w:numId w:val="30"/>
        </w:numPr>
      </w:pPr>
      <w:r w:rsidRPr="000C4D91">
        <w:t>Description: The team began by configuring the Arduino microcontroller and the Lora board to establish basic connectivity and communication capabilities.</w:t>
      </w:r>
    </w:p>
    <w:p w14:paraId="51C9F56D" w14:textId="77777777" w:rsidR="003F2123" w:rsidRPr="000C4D91" w:rsidRDefault="003F2123" w:rsidP="003F2123">
      <w:pPr>
        <w:pStyle w:val="Listenabsatz"/>
        <w:numPr>
          <w:ilvl w:val="0"/>
          <w:numId w:val="30"/>
        </w:numPr>
      </w:pPr>
      <w:r w:rsidRPr="000C4D91">
        <w:t>Deliverables: Basic hardware setup with successful communication between the Arduino and the Lora board.</w:t>
      </w:r>
    </w:p>
    <w:p w14:paraId="4BD92FB0" w14:textId="42AD052B" w:rsidR="003F2123" w:rsidRPr="000C4D91" w:rsidRDefault="000C15F8" w:rsidP="003F2123">
      <w:pPr>
        <w:spacing w:after="0"/>
        <w:rPr>
          <w:b/>
          <w:bCs/>
        </w:rPr>
      </w:pPr>
      <w:r w:rsidRPr="000C4D91">
        <w:rPr>
          <w:b/>
          <w:bCs/>
        </w:rPr>
        <w:t xml:space="preserve">2 </w:t>
      </w:r>
      <w:r w:rsidR="003F2123" w:rsidRPr="000C4D91">
        <w:rPr>
          <w:b/>
          <w:bCs/>
        </w:rPr>
        <w:t>Configuration of the Arduino and Lora Board with Sensors</w:t>
      </w:r>
    </w:p>
    <w:p w14:paraId="40EE21E8" w14:textId="77777777" w:rsidR="003F2123" w:rsidRPr="000C4D91" w:rsidRDefault="003F2123" w:rsidP="003F2123">
      <w:pPr>
        <w:pStyle w:val="Listenabsatz"/>
        <w:numPr>
          <w:ilvl w:val="0"/>
          <w:numId w:val="31"/>
        </w:numPr>
      </w:pPr>
      <w:r w:rsidRPr="000C4D91">
        <w:t>Description: Integration of sensors (Adafruit BME280 and Sparkfun Soil Moisture Sensor) with the Arduino and the Lora board. Testing was conducted to ensure sensor data was accurately transmitted to the Lora gateway.</w:t>
      </w:r>
    </w:p>
    <w:p w14:paraId="0A978BC3" w14:textId="77777777" w:rsidR="003F2123" w:rsidRPr="000C4D91" w:rsidRDefault="003F2123" w:rsidP="003F2123">
      <w:pPr>
        <w:pStyle w:val="Listenabsatz"/>
        <w:numPr>
          <w:ilvl w:val="0"/>
          <w:numId w:val="31"/>
        </w:numPr>
      </w:pPr>
      <w:r w:rsidRPr="000C4D91">
        <w:t>Deliverables: Functional hardware integration with sensor data logged and successfully transmitted.</w:t>
      </w:r>
    </w:p>
    <w:p w14:paraId="1D216FA1" w14:textId="1CB6301B" w:rsidR="003F2123" w:rsidRPr="00DA287A" w:rsidRDefault="003F2123" w:rsidP="003F2123">
      <w:pPr>
        <w:spacing w:after="0"/>
        <w:rPr>
          <w:b/>
          <w:strike/>
        </w:rPr>
      </w:pPr>
      <w:r w:rsidRPr="00DA287A">
        <w:rPr>
          <w:b/>
          <w:strike/>
        </w:rPr>
        <w:t>3 Configuration of the Raspberry Pi as Server</w:t>
      </w:r>
    </w:p>
    <w:p w14:paraId="26C441A4" w14:textId="77777777" w:rsidR="003F2123" w:rsidRPr="00DA287A" w:rsidRDefault="003F2123" w:rsidP="003F2123">
      <w:pPr>
        <w:pStyle w:val="Listenabsatz"/>
        <w:numPr>
          <w:ilvl w:val="0"/>
          <w:numId w:val="32"/>
        </w:numPr>
        <w:rPr>
          <w:strike/>
        </w:rPr>
      </w:pPr>
      <w:r w:rsidRPr="00DA287A">
        <w:rPr>
          <w:strike/>
        </w:rPr>
        <w:t>Description: Initially planned to configure the Raspberry Pi as a server for data processing and storage. Midway through the project, the team transitioned to using a Docker-based server due to its scalability and ease of deployment.</w:t>
      </w:r>
    </w:p>
    <w:p w14:paraId="5216F55D" w14:textId="77777777" w:rsidR="003F2123" w:rsidRDefault="003F2123" w:rsidP="003F2123">
      <w:pPr>
        <w:pStyle w:val="Listenabsatz"/>
        <w:numPr>
          <w:ilvl w:val="0"/>
          <w:numId w:val="32"/>
        </w:numPr>
        <w:rPr>
          <w:strike/>
        </w:rPr>
      </w:pPr>
      <w:r w:rsidRPr="00DA287A">
        <w:rPr>
          <w:strike/>
        </w:rPr>
        <w:t xml:space="preserve">Deliverables: </w:t>
      </w:r>
      <w:r w:rsidRPr="003412E1">
        <w:rPr>
          <w:strike/>
        </w:rPr>
        <w:t>Functional Docker-based server environment, capable of storing and processing transmitted sensor data.</w:t>
      </w:r>
    </w:p>
    <w:p w14:paraId="59E42D5B" w14:textId="292730FC" w:rsidR="00DA287A" w:rsidRPr="00F43A3A" w:rsidRDefault="00DA287A" w:rsidP="00DA287A">
      <w:pPr>
        <w:ind w:left="360"/>
      </w:pPr>
      <w:r w:rsidRPr="00F43A3A">
        <w:t xml:space="preserve">This deliverable was </w:t>
      </w:r>
      <w:r w:rsidR="00F43A3A" w:rsidRPr="00F43A3A">
        <w:t>cancelled</w:t>
      </w:r>
      <w:r w:rsidRPr="00F43A3A">
        <w:t xml:space="preserve"> and </w:t>
      </w:r>
      <w:r w:rsidR="00F159FE">
        <w:t>replaced by the Swiss Hosting.</w:t>
      </w:r>
      <w:r w:rsidR="009D12C5">
        <w:t xml:space="preserve"> </w:t>
      </w:r>
      <w:r w:rsidR="009D12C5">
        <w:fldChar w:fldCharType="begin"/>
      </w:r>
      <w:r w:rsidR="00951353">
        <w:instrText xml:space="preserve"> ADDIN ZOTERO_ITEM CSL_CITATION {"citationID":"rLkiu77H","properties":{"formattedCitation":"(Waser, 2023/2024)","plainCitation":"(Waser, 2023/2024)","noteIndex":0},"citationItems":[{"id":328,"uris":["http://zotero.org/groups/5787783/items/MWXGNVSX"],"itemData":{"id":328,"type":"software","genre":"PHP","note":"original-date: 2023-09-29T10:50:28Z","source":"GitHub","title":"flawas/IoT-Measure","URL":"https://github.com/flawas/IoT-Measure","author":[{"family":"Waser","given":"Flavio"}],"accessed":{"date-parts":[["2024",12,21]]},"issued":{"date-parts":[["2024",12,19]]}}}],"schema":"https://github.com/citation-style-language/schema/raw/master/csl-citation.json"} </w:instrText>
      </w:r>
      <w:r w:rsidR="009D12C5">
        <w:fldChar w:fldCharType="separate"/>
      </w:r>
      <w:r w:rsidR="00951353">
        <w:rPr>
          <w:noProof/>
        </w:rPr>
        <w:t>(Waser, 2023/2024)</w:t>
      </w:r>
      <w:r w:rsidR="009D12C5">
        <w:fldChar w:fldCharType="end"/>
      </w:r>
    </w:p>
    <w:p w14:paraId="1E277E9D" w14:textId="4C0DE926" w:rsidR="003F2123" w:rsidRPr="000C4D91" w:rsidRDefault="003F2123" w:rsidP="003F2123">
      <w:pPr>
        <w:spacing w:after="0"/>
        <w:rPr>
          <w:b/>
          <w:bCs/>
        </w:rPr>
      </w:pPr>
      <w:r w:rsidRPr="000C4D91">
        <w:rPr>
          <w:b/>
          <w:bCs/>
        </w:rPr>
        <w:t>4 Real Condition Testing</w:t>
      </w:r>
    </w:p>
    <w:p w14:paraId="6C30FEB6" w14:textId="77777777" w:rsidR="003F2123" w:rsidRPr="000C4D91" w:rsidRDefault="003F2123" w:rsidP="003F2123">
      <w:pPr>
        <w:pStyle w:val="Listenabsatz"/>
        <w:numPr>
          <w:ilvl w:val="0"/>
          <w:numId w:val="33"/>
        </w:numPr>
      </w:pPr>
      <w:r w:rsidRPr="000C4D91">
        <w:t>Description: A critical phase where the fully integrated system was deployed in a real agricultural setting to test its effectiveness and accuracy under actual environmental conditions.</w:t>
      </w:r>
    </w:p>
    <w:p w14:paraId="2EA8765E" w14:textId="77777777" w:rsidR="003F2123" w:rsidRPr="000C4D91" w:rsidRDefault="003F2123" w:rsidP="003F2123">
      <w:pPr>
        <w:pStyle w:val="Listenabsatz"/>
        <w:numPr>
          <w:ilvl w:val="0"/>
          <w:numId w:val="33"/>
        </w:numPr>
      </w:pPr>
      <w:r w:rsidRPr="000C4D91">
        <w:t>Deliverables: System performance report and recommendations for further refinement.</w:t>
      </w:r>
    </w:p>
    <w:p w14:paraId="7C5A114A" w14:textId="0264136A" w:rsidR="003F2123" w:rsidRPr="000C4D91" w:rsidRDefault="003F2123" w:rsidP="003F2123">
      <w:pPr>
        <w:spacing w:after="0"/>
        <w:rPr>
          <w:b/>
          <w:bCs/>
        </w:rPr>
      </w:pPr>
      <w:r w:rsidRPr="000C4D91">
        <w:rPr>
          <w:b/>
          <w:bCs/>
        </w:rPr>
        <w:t>5 Final Presentation and Documentation</w:t>
      </w:r>
    </w:p>
    <w:p w14:paraId="26563DCB" w14:textId="77777777" w:rsidR="003F2123" w:rsidRPr="000C4D91" w:rsidRDefault="003F2123" w:rsidP="003F2123">
      <w:pPr>
        <w:pStyle w:val="Listenabsatz"/>
        <w:numPr>
          <w:ilvl w:val="0"/>
          <w:numId w:val="34"/>
        </w:numPr>
      </w:pPr>
      <w:r w:rsidRPr="000C4D91">
        <w:t>Description: Compilation of all findings, configurations, and performance metrics into a comprehensive project report. A live demo was also prepared to showcase the system's capabilities.</w:t>
      </w:r>
    </w:p>
    <w:p w14:paraId="26045DFD" w14:textId="102CD0CA" w:rsidR="003F2123" w:rsidRPr="000C4D91" w:rsidRDefault="003F2123" w:rsidP="005A64F0">
      <w:pPr>
        <w:pStyle w:val="Listenabsatz"/>
        <w:numPr>
          <w:ilvl w:val="0"/>
          <w:numId w:val="34"/>
        </w:numPr>
      </w:pPr>
      <w:r w:rsidRPr="000C4D91">
        <w:t>Deliverables: Final project report, demo video, and documented source code.</w:t>
      </w:r>
    </w:p>
    <w:p w14:paraId="6424D471" w14:textId="329552B9" w:rsidR="00685D3C" w:rsidRPr="000C4D91" w:rsidRDefault="00685D3C" w:rsidP="00BB379F">
      <w:pPr>
        <w:pStyle w:val="berschrift2"/>
        <w:rPr>
          <w:color w:val="000000" w:themeColor="text1"/>
        </w:rPr>
      </w:pPr>
      <w:r w:rsidRPr="000C4D91">
        <w:lastRenderedPageBreak/>
        <w:t>Team and Roles</w:t>
      </w:r>
    </w:p>
    <w:p w14:paraId="510FA00F" w14:textId="26BA6B0B" w:rsidR="003A15CF" w:rsidRPr="000C4D91" w:rsidRDefault="003A15CF" w:rsidP="003A15CF">
      <w:pPr>
        <w:pStyle w:val="Body"/>
      </w:pPr>
      <w:r w:rsidRPr="000C4D91">
        <w:t>The project team comprised four members, each bringing distinct skills and responsibilities to ensure the success of the IoT Decision Support System:</w:t>
      </w:r>
    </w:p>
    <w:p w14:paraId="5F7C51DD" w14:textId="768A92B8" w:rsidR="003A15CF" w:rsidRPr="000C4D91" w:rsidRDefault="003A15CF" w:rsidP="003A15CF">
      <w:pPr>
        <w:pStyle w:val="Body"/>
        <w:numPr>
          <w:ilvl w:val="0"/>
          <w:numId w:val="35"/>
        </w:numPr>
      </w:pPr>
      <w:r w:rsidRPr="000C4D91">
        <w:t>Lukas Lottenbach (Design/Developer): Led the design of component diagrams, and contributed to system visualization and real-condition testing.</w:t>
      </w:r>
    </w:p>
    <w:p w14:paraId="3F5D7323" w14:textId="3697BF16" w:rsidR="003A15CF" w:rsidRPr="000C4D91" w:rsidRDefault="003A15CF" w:rsidP="003A15CF">
      <w:pPr>
        <w:pStyle w:val="Body"/>
        <w:numPr>
          <w:ilvl w:val="0"/>
          <w:numId w:val="35"/>
        </w:numPr>
      </w:pPr>
      <w:r w:rsidRPr="000C4D91">
        <w:t>Jan Pollinger (Project Manager): Oversaw project timelines, coordinated tasks among members</w:t>
      </w:r>
      <w:r w:rsidR="004E6E67" w:rsidRPr="000C4D91">
        <w:t xml:space="preserve">, assisted in wiring. </w:t>
      </w:r>
    </w:p>
    <w:p w14:paraId="7F16D61C" w14:textId="77777777" w:rsidR="003A15CF" w:rsidRPr="000C4D91" w:rsidRDefault="003A15CF" w:rsidP="003A15CF">
      <w:pPr>
        <w:pStyle w:val="Body"/>
        <w:numPr>
          <w:ilvl w:val="0"/>
          <w:numId w:val="35"/>
        </w:numPr>
      </w:pPr>
      <w:r w:rsidRPr="000C4D91">
        <w:t>Sandro Troxler (Documentation): Maintained comprehensive documentation of all project phases, including configurations, wiring, and testing.</w:t>
      </w:r>
    </w:p>
    <w:p w14:paraId="7BB2F33B" w14:textId="73BFEA2F" w:rsidR="00EA332A" w:rsidRPr="000C4D91" w:rsidRDefault="003A15CF" w:rsidP="003A15CF">
      <w:pPr>
        <w:pStyle w:val="Body"/>
        <w:numPr>
          <w:ilvl w:val="0"/>
          <w:numId w:val="35"/>
        </w:numPr>
      </w:pPr>
      <w:r w:rsidRPr="000C4D91">
        <w:t xml:space="preserve">Flavio Waser (Developer): Handled Arduino configuration, sensor integration, front-end development, TTN implementation, and </w:t>
      </w:r>
      <w:r w:rsidR="00E3461C" w:rsidRPr="000C4D91">
        <w:t xml:space="preserve">Docker </w:t>
      </w:r>
      <w:r w:rsidRPr="000C4D91">
        <w:t>setup.</w:t>
      </w:r>
    </w:p>
    <w:p w14:paraId="6A3707DE" w14:textId="77777777" w:rsidR="003A15CF" w:rsidRPr="000C4D91" w:rsidRDefault="003A15CF" w:rsidP="003A15CF">
      <w:pPr>
        <w:pStyle w:val="Body"/>
        <w:ind w:left="360"/>
      </w:pPr>
    </w:p>
    <w:tbl>
      <w:tblPr>
        <w:tblW w:w="5627" w:type="dxa"/>
        <w:jc w:val="center"/>
        <w:tblCellMar>
          <w:left w:w="0" w:type="dxa"/>
          <w:right w:w="0" w:type="dxa"/>
        </w:tblCellMar>
        <w:tblLook w:val="04A0" w:firstRow="1" w:lastRow="0" w:firstColumn="1" w:lastColumn="0" w:noHBand="0" w:noVBand="1"/>
      </w:tblPr>
      <w:tblGrid>
        <w:gridCol w:w="633"/>
        <w:gridCol w:w="2917"/>
        <w:gridCol w:w="2077"/>
      </w:tblGrid>
      <w:tr w:rsidR="00EA332A" w:rsidRPr="000C4D91" w14:paraId="4BE7F170" w14:textId="77777777" w:rsidTr="00685D3C">
        <w:trPr>
          <w:jc w:val="center"/>
        </w:trPr>
        <w:tc>
          <w:tcPr>
            <w:tcW w:w="633"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1B2A2887" w14:textId="77777777" w:rsidR="00EA332A" w:rsidRPr="000C4D91" w:rsidRDefault="00EA332A" w:rsidP="00685D3C">
            <w:pPr>
              <w:spacing w:after="0"/>
              <w:rPr>
                <w:rFonts w:ascii="Calibri" w:hAnsi="Calibri" w:cs="Calibri"/>
                <w:b/>
              </w:rPr>
            </w:pPr>
            <w:r w:rsidRPr="000C4D91">
              <w:rPr>
                <w:rFonts w:ascii="Calibri" w:hAnsi="Calibri" w:cs="Calibri"/>
                <w:b/>
              </w:rPr>
              <w:t>TEAM</w:t>
            </w:r>
          </w:p>
        </w:tc>
        <w:tc>
          <w:tcPr>
            <w:tcW w:w="2917" w:type="dxa"/>
            <w:tcBorders>
              <w:top w:val="single" w:sz="8" w:space="0" w:color="auto"/>
              <w:left w:val="single" w:sz="4"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3B6193E4" w14:textId="77777777" w:rsidR="00EA332A" w:rsidRPr="000C4D91" w:rsidRDefault="00EA332A" w:rsidP="00685D3C">
            <w:pPr>
              <w:spacing w:after="0"/>
              <w:jc w:val="center"/>
              <w:rPr>
                <w:rFonts w:ascii="Calibri" w:hAnsi="Calibri" w:cs="Calibri"/>
                <w:b/>
              </w:rPr>
            </w:pPr>
            <w:r w:rsidRPr="000C4D91">
              <w:rPr>
                <w:rFonts w:ascii="Calibri" w:hAnsi="Calibri" w:cs="Calibri"/>
                <w:b/>
              </w:rPr>
              <w:t>PROJECT WORK PACKAGES</w:t>
            </w:r>
          </w:p>
        </w:tc>
        <w:tc>
          <w:tcPr>
            <w:tcW w:w="2077"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29736B4B" w14:textId="77777777" w:rsidR="00EA332A" w:rsidRPr="000C4D91" w:rsidRDefault="00EA332A" w:rsidP="00685D3C">
            <w:pPr>
              <w:spacing w:after="0"/>
              <w:jc w:val="center"/>
              <w:rPr>
                <w:rFonts w:ascii="Calibri" w:hAnsi="Calibri" w:cs="Calibri"/>
                <w:b/>
              </w:rPr>
            </w:pPr>
            <w:r w:rsidRPr="000C4D91">
              <w:rPr>
                <w:rFonts w:ascii="Calibri" w:hAnsi="Calibri" w:cs="Calibri"/>
                <w:b/>
              </w:rPr>
              <w:t>OWNER</w:t>
            </w:r>
          </w:p>
        </w:tc>
      </w:tr>
      <w:tr w:rsidR="00841E31" w:rsidRPr="000C4D91" w14:paraId="2F82E7C9" w14:textId="77777777" w:rsidTr="00685D3C">
        <w:trPr>
          <w:jc w:val="center"/>
        </w:trPr>
        <w:tc>
          <w:tcPr>
            <w:tcW w:w="633" w:type="dxa"/>
            <w:vMerge w:val="restart"/>
            <w:tcBorders>
              <w:top w:val="single" w:sz="8" w:space="0" w:color="auto"/>
              <w:left w:val="single" w:sz="4" w:space="0" w:color="auto"/>
              <w:right w:val="single" w:sz="8" w:space="0" w:color="auto"/>
            </w:tcBorders>
            <w:shd w:val="clear" w:color="auto" w:fill="E2EFD9" w:themeFill="accent6" w:themeFillTint="33"/>
            <w:textDirection w:val="btLr"/>
            <w:vAlign w:val="center"/>
          </w:tcPr>
          <w:p w14:paraId="1C2643AF" w14:textId="4EAB6D99" w:rsidR="00841E31" w:rsidRPr="000C4D91" w:rsidRDefault="00841E31" w:rsidP="00685D3C">
            <w:pPr>
              <w:tabs>
                <w:tab w:val="left" w:pos="990"/>
              </w:tabs>
              <w:spacing w:after="0"/>
              <w:ind w:left="113" w:right="113"/>
              <w:jc w:val="center"/>
              <w:rPr>
                <w:rFonts w:ascii="Calibri" w:hAnsi="Calibri" w:cs="Calibri"/>
                <w:b/>
              </w:rPr>
            </w:pPr>
            <w:r w:rsidRPr="000C4D91">
              <w:rPr>
                <w:rFonts w:ascii="Calibri" w:hAnsi="Calibri" w:cs="Calibri"/>
                <w:b/>
              </w:rPr>
              <w:t>Group One</w:t>
            </w: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2FF5CEE" w14:textId="4550B70E" w:rsidR="00841E31" w:rsidRPr="000C4D91" w:rsidRDefault="00841E31" w:rsidP="00685D3C">
            <w:pPr>
              <w:spacing w:after="0"/>
              <w:rPr>
                <w:rFonts w:ascii="Calibri" w:hAnsi="Calibri" w:cs="Calibri"/>
              </w:rPr>
            </w:pPr>
            <w:r w:rsidRPr="000C4D91">
              <w:rPr>
                <w:rFonts w:ascii="Calibri" w:hAnsi="Calibri" w:cs="Calibri"/>
              </w:rPr>
              <w:t>Component drawing</w:t>
            </w:r>
          </w:p>
        </w:tc>
        <w:tc>
          <w:tcPr>
            <w:tcW w:w="2077" w:type="dxa"/>
            <w:tcBorders>
              <w:top w:val="single" w:sz="8" w:space="0" w:color="auto"/>
              <w:left w:val="nil"/>
              <w:bottom w:val="single" w:sz="8" w:space="0" w:color="auto"/>
              <w:right w:val="single" w:sz="4" w:space="0" w:color="auto"/>
            </w:tcBorders>
          </w:tcPr>
          <w:p w14:paraId="199CCD76" w14:textId="30945B7B" w:rsidR="00841E31" w:rsidRPr="000C4D91" w:rsidRDefault="00841E31" w:rsidP="00685D3C">
            <w:pPr>
              <w:spacing w:after="0"/>
              <w:rPr>
                <w:rFonts w:ascii="Calibri" w:hAnsi="Calibri" w:cs="Calibri"/>
              </w:rPr>
            </w:pPr>
            <w:r w:rsidRPr="000C4D91">
              <w:rPr>
                <w:rFonts w:ascii="Calibri" w:hAnsi="Calibri" w:cs="Calibri"/>
              </w:rPr>
              <w:t>Lukas</w:t>
            </w:r>
          </w:p>
        </w:tc>
      </w:tr>
      <w:tr w:rsidR="00841E31" w:rsidRPr="000C4D91" w14:paraId="28399F0C" w14:textId="77777777" w:rsidTr="00685D3C">
        <w:trPr>
          <w:jc w:val="center"/>
        </w:trPr>
        <w:tc>
          <w:tcPr>
            <w:tcW w:w="633" w:type="dxa"/>
            <w:vMerge/>
            <w:tcBorders>
              <w:left w:val="single" w:sz="4" w:space="0" w:color="auto"/>
              <w:right w:val="single" w:sz="8" w:space="0" w:color="auto"/>
            </w:tcBorders>
            <w:shd w:val="clear" w:color="auto" w:fill="E2EFD9" w:themeFill="accent6" w:themeFillTint="33"/>
          </w:tcPr>
          <w:p w14:paraId="4C02D22D"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345DF1E" w14:textId="53C78F62" w:rsidR="00841E31" w:rsidRPr="0095622C" w:rsidRDefault="00841E31" w:rsidP="00685D3C">
            <w:pPr>
              <w:spacing w:after="0"/>
              <w:rPr>
                <w:rFonts w:ascii="Calibri" w:hAnsi="Calibri" w:cs="Calibri"/>
                <w:lang w:val="fr-CH"/>
              </w:rPr>
            </w:pPr>
            <w:r w:rsidRPr="0095622C">
              <w:rPr>
                <w:rFonts w:ascii="Calibri" w:hAnsi="Calibri" w:cs="Calibri"/>
                <w:lang w:val="fr-CH"/>
              </w:rPr>
              <w:t>Configuration Arduino, Code, TTN Implementation, Front-End</w:t>
            </w:r>
          </w:p>
        </w:tc>
        <w:tc>
          <w:tcPr>
            <w:tcW w:w="2077" w:type="dxa"/>
            <w:tcBorders>
              <w:top w:val="single" w:sz="8" w:space="0" w:color="auto"/>
              <w:left w:val="nil"/>
              <w:bottom w:val="single" w:sz="8" w:space="0" w:color="auto"/>
              <w:right w:val="single" w:sz="4" w:space="0" w:color="auto"/>
            </w:tcBorders>
          </w:tcPr>
          <w:p w14:paraId="4A8D4269" w14:textId="28B57B20" w:rsidR="00841E31" w:rsidRPr="000C4D91" w:rsidRDefault="00841E31" w:rsidP="00685D3C">
            <w:pPr>
              <w:spacing w:after="0"/>
              <w:rPr>
                <w:rFonts w:ascii="Calibri" w:hAnsi="Calibri" w:cs="Calibri"/>
              </w:rPr>
            </w:pPr>
            <w:r w:rsidRPr="000C4D91">
              <w:rPr>
                <w:rFonts w:ascii="Calibri" w:hAnsi="Calibri" w:cs="Calibri"/>
              </w:rPr>
              <w:t>Flavio</w:t>
            </w:r>
          </w:p>
        </w:tc>
      </w:tr>
      <w:tr w:rsidR="00841E31" w:rsidRPr="000C4D91" w14:paraId="720A5899" w14:textId="77777777" w:rsidTr="00685D3C">
        <w:trPr>
          <w:jc w:val="center"/>
        </w:trPr>
        <w:tc>
          <w:tcPr>
            <w:tcW w:w="633" w:type="dxa"/>
            <w:vMerge/>
            <w:tcBorders>
              <w:left w:val="single" w:sz="4" w:space="0" w:color="auto"/>
              <w:right w:val="single" w:sz="8" w:space="0" w:color="auto"/>
            </w:tcBorders>
            <w:shd w:val="clear" w:color="auto" w:fill="E2EFD9" w:themeFill="accent6" w:themeFillTint="33"/>
          </w:tcPr>
          <w:p w14:paraId="45974E39"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58A0C9C1" w14:textId="14B904C7" w:rsidR="00841E31" w:rsidRPr="000C4D91" w:rsidRDefault="00841E31" w:rsidP="00685D3C">
            <w:pPr>
              <w:spacing w:after="0"/>
              <w:rPr>
                <w:rFonts w:ascii="Calibri" w:hAnsi="Calibri" w:cs="Calibri"/>
                <w:strike/>
              </w:rPr>
            </w:pPr>
            <w:r w:rsidRPr="000C4D91">
              <w:rPr>
                <w:rFonts w:ascii="Calibri" w:hAnsi="Calibri" w:cs="Calibri"/>
              </w:rPr>
              <w:t>Wiring</w:t>
            </w:r>
          </w:p>
        </w:tc>
        <w:tc>
          <w:tcPr>
            <w:tcW w:w="2077" w:type="dxa"/>
            <w:tcBorders>
              <w:top w:val="single" w:sz="8" w:space="0" w:color="auto"/>
              <w:left w:val="nil"/>
              <w:bottom w:val="single" w:sz="8" w:space="0" w:color="auto"/>
              <w:right w:val="single" w:sz="4" w:space="0" w:color="auto"/>
            </w:tcBorders>
          </w:tcPr>
          <w:p w14:paraId="2B68E448" w14:textId="22CF2986" w:rsidR="00841E31" w:rsidRPr="000C4D91" w:rsidRDefault="00841E31" w:rsidP="00685D3C">
            <w:pPr>
              <w:spacing w:after="0"/>
              <w:rPr>
                <w:rFonts w:ascii="Calibri" w:hAnsi="Calibri" w:cs="Calibri"/>
                <w:strike/>
              </w:rPr>
            </w:pPr>
            <w:r w:rsidRPr="000C4D91">
              <w:rPr>
                <w:rFonts w:ascii="Calibri" w:hAnsi="Calibri" w:cs="Calibri"/>
              </w:rPr>
              <w:t>Lukas, Sandro</w:t>
            </w:r>
          </w:p>
        </w:tc>
      </w:tr>
      <w:tr w:rsidR="00841E31" w:rsidRPr="000C4D91" w14:paraId="6D8DC929" w14:textId="77777777" w:rsidTr="00685D3C">
        <w:trPr>
          <w:jc w:val="center"/>
        </w:trPr>
        <w:tc>
          <w:tcPr>
            <w:tcW w:w="633" w:type="dxa"/>
            <w:vMerge/>
            <w:tcBorders>
              <w:left w:val="single" w:sz="4" w:space="0" w:color="auto"/>
              <w:right w:val="single" w:sz="8" w:space="0" w:color="auto"/>
            </w:tcBorders>
            <w:shd w:val="clear" w:color="auto" w:fill="E2EFD9" w:themeFill="accent6" w:themeFillTint="33"/>
          </w:tcPr>
          <w:p w14:paraId="11F5D980"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1FA5B6FA" w14:textId="0078C942" w:rsidR="00841E31" w:rsidRPr="000C4D91" w:rsidRDefault="00841E31" w:rsidP="00685D3C">
            <w:pPr>
              <w:spacing w:after="0"/>
              <w:rPr>
                <w:rFonts w:ascii="Calibri" w:hAnsi="Calibri" w:cs="Calibri"/>
              </w:rPr>
            </w:pPr>
            <w:r w:rsidRPr="000C4D91">
              <w:rPr>
                <w:rFonts w:ascii="Calibri" w:hAnsi="Calibri" w:cs="Calibri"/>
              </w:rPr>
              <w:t>Documentation</w:t>
            </w:r>
          </w:p>
        </w:tc>
        <w:tc>
          <w:tcPr>
            <w:tcW w:w="2077" w:type="dxa"/>
            <w:tcBorders>
              <w:top w:val="single" w:sz="8" w:space="0" w:color="auto"/>
              <w:left w:val="nil"/>
              <w:bottom w:val="single" w:sz="8" w:space="0" w:color="auto"/>
              <w:right w:val="single" w:sz="4" w:space="0" w:color="auto"/>
            </w:tcBorders>
          </w:tcPr>
          <w:p w14:paraId="3369667E" w14:textId="34CD98B5" w:rsidR="00841E31" w:rsidRPr="000C4D91" w:rsidRDefault="00841E31" w:rsidP="00685D3C">
            <w:pPr>
              <w:spacing w:after="0"/>
              <w:rPr>
                <w:rFonts w:ascii="Calibri" w:hAnsi="Calibri" w:cs="Calibri"/>
              </w:rPr>
            </w:pPr>
            <w:r w:rsidRPr="000C4D91">
              <w:rPr>
                <w:rFonts w:ascii="Calibri" w:hAnsi="Calibri" w:cs="Calibri"/>
              </w:rPr>
              <w:t>Sandro</w:t>
            </w:r>
          </w:p>
        </w:tc>
      </w:tr>
      <w:tr w:rsidR="00841E31" w:rsidRPr="000C4D91" w14:paraId="2F91E69B" w14:textId="77777777" w:rsidTr="00316B1C">
        <w:trPr>
          <w:jc w:val="center"/>
        </w:trPr>
        <w:tc>
          <w:tcPr>
            <w:tcW w:w="633" w:type="dxa"/>
            <w:vMerge/>
            <w:tcBorders>
              <w:left w:val="single" w:sz="4" w:space="0" w:color="auto"/>
              <w:right w:val="single" w:sz="8" w:space="0" w:color="auto"/>
            </w:tcBorders>
            <w:shd w:val="clear" w:color="auto" w:fill="E2EFD9" w:themeFill="accent6" w:themeFillTint="33"/>
          </w:tcPr>
          <w:p w14:paraId="736B1E7B"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6F7D46CC" w14:textId="4E682648" w:rsidR="00841E31" w:rsidRPr="000C4D91" w:rsidRDefault="00841E31" w:rsidP="00685D3C">
            <w:pPr>
              <w:spacing w:after="0"/>
              <w:rPr>
                <w:rFonts w:ascii="Calibri" w:hAnsi="Calibri" w:cs="Calibri"/>
              </w:rPr>
            </w:pPr>
            <w:r w:rsidRPr="000C4D91">
              <w:rPr>
                <w:rFonts w:ascii="Calibri" w:hAnsi="Calibri" w:cs="Calibri"/>
              </w:rPr>
              <w:t>Real condition test</w:t>
            </w:r>
          </w:p>
        </w:tc>
        <w:tc>
          <w:tcPr>
            <w:tcW w:w="2077" w:type="dxa"/>
            <w:tcBorders>
              <w:top w:val="single" w:sz="8" w:space="0" w:color="auto"/>
              <w:left w:val="nil"/>
              <w:bottom w:val="single" w:sz="8" w:space="0" w:color="auto"/>
              <w:right w:val="single" w:sz="4" w:space="0" w:color="auto"/>
            </w:tcBorders>
          </w:tcPr>
          <w:p w14:paraId="3411F287" w14:textId="0C9164EC" w:rsidR="00841E31" w:rsidRPr="000C4D91" w:rsidRDefault="00841E31" w:rsidP="00685D3C">
            <w:pPr>
              <w:spacing w:after="0"/>
              <w:rPr>
                <w:rFonts w:ascii="Calibri" w:hAnsi="Calibri" w:cs="Calibri"/>
              </w:rPr>
            </w:pPr>
            <w:r w:rsidRPr="000C4D91">
              <w:rPr>
                <w:rFonts w:ascii="Calibri" w:hAnsi="Calibri" w:cs="Calibri"/>
              </w:rPr>
              <w:t>All</w:t>
            </w:r>
          </w:p>
        </w:tc>
      </w:tr>
      <w:tr w:rsidR="00841E31" w:rsidRPr="000C4D91" w14:paraId="35E3CD38" w14:textId="77777777" w:rsidTr="00316B1C">
        <w:trPr>
          <w:jc w:val="center"/>
        </w:trPr>
        <w:tc>
          <w:tcPr>
            <w:tcW w:w="633" w:type="dxa"/>
            <w:vMerge/>
            <w:tcBorders>
              <w:left w:val="single" w:sz="4" w:space="0" w:color="auto"/>
              <w:right w:val="single" w:sz="8" w:space="0" w:color="auto"/>
            </w:tcBorders>
            <w:shd w:val="clear" w:color="auto" w:fill="E2EFD9" w:themeFill="accent6" w:themeFillTint="33"/>
          </w:tcPr>
          <w:p w14:paraId="6883B533"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1FCB5180" w14:textId="3FEC1250" w:rsidR="00841E31" w:rsidRPr="000C4D91" w:rsidRDefault="00841E31" w:rsidP="00685D3C">
            <w:pPr>
              <w:spacing w:after="0"/>
              <w:rPr>
                <w:rFonts w:ascii="Calibri" w:hAnsi="Calibri" w:cs="Calibri"/>
              </w:rPr>
            </w:pPr>
            <w:r>
              <w:rPr>
                <w:rFonts w:ascii="Calibri" w:hAnsi="Calibri" w:cs="Calibri"/>
              </w:rPr>
              <w:t>Project Manager</w:t>
            </w:r>
          </w:p>
        </w:tc>
        <w:tc>
          <w:tcPr>
            <w:tcW w:w="2077" w:type="dxa"/>
            <w:tcBorders>
              <w:top w:val="single" w:sz="8" w:space="0" w:color="auto"/>
              <w:left w:val="nil"/>
              <w:bottom w:val="single" w:sz="8" w:space="0" w:color="auto"/>
              <w:right w:val="single" w:sz="4" w:space="0" w:color="auto"/>
            </w:tcBorders>
          </w:tcPr>
          <w:p w14:paraId="56026B86" w14:textId="36CD23FD" w:rsidR="00841E31" w:rsidRPr="000C4D91" w:rsidRDefault="00841E31" w:rsidP="00685D3C">
            <w:pPr>
              <w:spacing w:after="0"/>
              <w:rPr>
                <w:rFonts w:ascii="Calibri" w:hAnsi="Calibri" w:cs="Calibri"/>
              </w:rPr>
            </w:pPr>
            <w:r>
              <w:rPr>
                <w:rFonts w:ascii="Calibri" w:hAnsi="Calibri" w:cs="Calibri"/>
              </w:rPr>
              <w:t>Jan</w:t>
            </w:r>
          </w:p>
        </w:tc>
      </w:tr>
      <w:tr w:rsidR="00841E31" w:rsidRPr="000C4D91" w14:paraId="062EBF12" w14:textId="77777777" w:rsidTr="00841E31">
        <w:trPr>
          <w:jc w:val="center"/>
        </w:trPr>
        <w:tc>
          <w:tcPr>
            <w:tcW w:w="633" w:type="dxa"/>
            <w:vMerge/>
            <w:tcBorders>
              <w:left w:val="single" w:sz="4" w:space="0" w:color="auto"/>
              <w:right w:val="single" w:sz="8" w:space="0" w:color="auto"/>
            </w:tcBorders>
            <w:shd w:val="clear" w:color="auto" w:fill="E2EFD9" w:themeFill="accent6" w:themeFillTint="33"/>
          </w:tcPr>
          <w:p w14:paraId="34BB06B7"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05FD6C3B" w14:textId="23E729D5" w:rsidR="00841E31" w:rsidRDefault="00841E31" w:rsidP="00685D3C">
            <w:pPr>
              <w:spacing w:after="0"/>
              <w:rPr>
                <w:rFonts w:ascii="Calibri" w:hAnsi="Calibri" w:cs="Calibri"/>
              </w:rPr>
            </w:pPr>
            <w:r>
              <w:rPr>
                <w:rFonts w:ascii="Calibri" w:hAnsi="Calibri" w:cs="Calibri"/>
              </w:rPr>
              <w:t>Poster</w:t>
            </w:r>
          </w:p>
        </w:tc>
        <w:tc>
          <w:tcPr>
            <w:tcW w:w="2077" w:type="dxa"/>
            <w:tcBorders>
              <w:top w:val="single" w:sz="8" w:space="0" w:color="auto"/>
              <w:left w:val="nil"/>
              <w:bottom w:val="single" w:sz="8" w:space="0" w:color="auto"/>
              <w:right w:val="single" w:sz="4" w:space="0" w:color="auto"/>
            </w:tcBorders>
          </w:tcPr>
          <w:p w14:paraId="662DCD6D" w14:textId="666ED93E" w:rsidR="00841E31" w:rsidRDefault="00841E31" w:rsidP="00685D3C">
            <w:pPr>
              <w:spacing w:after="0"/>
              <w:rPr>
                <w:rFonts w:ascii="Calibri" w:hAnsi="Calibri" w:cs="Calibri"/>
              </w:rPr>
            </w:pPr>
            <w:r>
              <w:rPr>
                <w:rFonts w:ascii="Calibri" w:hAnsi="Calibri" w:cs="Calibri"/>
              </w:rPr>
              <w:t>All</w:t>
            </w:r>
          </w:p>
        </w:tc>
      </w:tr>
      <w:tr w:rsidR="00841E31" w:rsidRPr="000C4D91" w14:paraId="7D910F1E" w14:textId="77777777" w:rsidTr="00685D3C">
        <w:trPr>
          <w:jc w:val="center"/>
        </w:trPr>
        <w:tc>
          <w:tcPr>
            <w:tcW w:w="633" w:type="dxa"/>
            <w:vMerge/>
            <w:tcBorders>
              <w:left w:val="single" w:sz="4" w:space="0" w:color="auto"/>
              <w:bottom w:val="single" w:sz="8" w:space="0" w:color="auto"/>
              <w:right w:val="single" w:sz="8" w:space="0" w:color="auto"/>
            </w:tcBorders>
            <w:shd w:val="clear" w:color="auto" w:fill="E2EFD9" w:themeFill="accent6" w:themeFillTint="33"/>
          </w:tcPr>
          <w:p w14:paraId="00BE9081" w14:textId="77777777" w:rsidR="00841E31" w:rsidRPr="000C4D91" w:rsidRDefault="00841E31" w:rsidP="00685D3C">
            <w:pPr>
              <w:spacing w:after="0"/>
              <w:rPr>
                <w:rFonts w:ascii="Calibri" w:hAnsi="Calibri" w:cs="Calibri"/>
              </w:rPr>
            </w:pPr>
          </w:p>
        </w:tc>
        <w:tc>
          <w:tcPr>
            <w:tcW w:w="291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14:paraId="29BA533F" w14:textId="31C4D716" w:rsidR="00841E31" w:rsidRDefault="00841E31" w:rsidP="00685D3C">
            <w:pPr>
              <w:spacing w:after="0"/>
              <w:rPr>
                <w:rFonts w:ascii="Calibri" w:hAnsi="Calibri" w:cs="Calibri"/>
              </w:rPr>
            </w:pPr>
            <w:r>
              <w:rPr>
                <w:rFonts w:ascii="Calibri" w:hAnsi="Calibri" w:cs="Calibri"/>
              </w:rPr>
              <w:t>Powerpoint Presentation</w:t>
            </w:r>
          </w:p>
        </w:tc>
        <w:tc>
          <w:tcPr>
            <w:tcW w:w="2077" w:type="dxa"/>
            <w:tcBorders>
              <w:top w:val="single" w:sz="8" w:space="0" w:color="auto"/>
              <w:left w:val="nil"/>
              <w:bottom w:val="single" w:sz="8" w:space="0" w:color="auto"/>
              <w:right w:val="single" w:sz="4" w:space="0" w:color="auto"/>
            </w:tcBorders>
          </w:tcPr>
          <w:p w14:paraId="6C185C12" w14:textId="794DEF8E" w:rsidR="00841E31" w:rsidRDefault="00841E31" w:rsidP="00685D3C">
            <w:pPr>
              <w:spacing w:after="0"/>
              <w:rPr>
                <w:rFonts w:ascii="Calibri" w:hAnsi="Calibri" w:cs="Calibri"/>
              </w:rPr>
            </w:pPr>
            <w:r>
              <w:rPr>
                <w:rFonts w:ascii="Calibri" w:hAnsi="Calibri" w:cs="Calibri"/>
              </w:rPr>
              <w:t>All</w:t>
            </w:r>
          </w:p>
        </w:tc>
      </w:tr>
    </w:tbl>
    <w:p w14:paraId="30AEECCC" w14:textId="77777777" w:rsidR="00640035" w:rsidRPr="000C4D91" w:rsidRDefault="00640035" w:rsidP="00EA332A">
      <w:pPr>
        <w:pStyle w:val="Body"/>
        <w:sectPr w:rsidR="00640035" w:rsidRPr="000C4D91" w:rsidSect="00267230">
          <w:headerReference w:type="even" r:id="rId16"/>
          <w:headerReference w:type="default" r:id="rId17"/>
          <w:footerReference w:type="even" r:id="rId18"/>
          <w:footerReference w:type="default" r:id="rId19"/>
          <w:headerReference w:type="first" r:id="rId20"/>
          <w:pgSz w:w="12240" w:h="15840" w:code="1"/>
          <w:pgMar w:top="1440" w:right="1440" w:bottom="1440" w:left="1440" w:header="720" w:footer="720" w:gutter="0"/>
          <w:cols w:space="720"/>
          <w:docGrid w:linePitch="360"/>
        </w:sectPr>
      </w:pPr>
    </w:p>
    <w:p w14:paraId="56CE3D74" w14:textId="77777777" w:rsidR="00EA332A" w:rsidRPr="000C4D91" w:rsidRDefault="00EA332A" w:rsidP="00EA332A">
      <w:pPr>
        <w:pStyle w:val="Body"/>
      </w:pPr>
    </w:p>
    <w:p w14:paraId="4D0A80E4" w14:textId="2017F609" w:rsidR="000F4015" w:rsidRPr="000C4D91" w:rsidRDefault="000F4015" w:rsidP="00BB379F">
      <w:pPr>
        <w:pStyle w:val="berschrift2"/>
        <w:rPr>
          <w:color w:val="000000" w:themeColor="text1"/>
        </w:rPr>
      </w:pPr>
      <w:r w:rsidRPr="000C4D91">
        <w:t>Project Planning, Timelines, Milestones &amp; Deliverables</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08"/>
        <w:gridCol w:w="1144"/>
        <w:gridCol w:w="3524"/>
        <w:gridCol w:w="2013"/>
        <w:gridCol w:w="2819"/>
        <w:gridCol w:w="1142"/>
      </w:tblGrid>
      <w:tr w:rsidR="008E220D" w:rsidRPr="000C4D91" w14:paraId="59D12452" w14:textId="77777777" w:rsidTr="00497CD0">
        <w:trPr>
          <w:trHeight w:val="300"/>
        </w:trPr>
        <w:tc>
          <w:tcPr>
            <w:tcW w:w="2308" w:type="dxa"/>
            <w:shd w:val="clear" w:color="auto" w:fill="auto"/>
            <w:noWrap/>
            <w:hideMark/>
          </w:tcPr>
          <w:p w14:paraId="0580237D"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Phase</w:t>
            </w:r>
          </w:p>
        </w:tc>
        <w:tc>
          <w:tcPr>
            <w:tcW w:w="1144" w:type="dxa"/>
            <w:shd w:val="clear" w:color="auto" w:fill="auto"/>
            <w:noWrap/>
            <w:hideMark/>
          </w:tcPr>
          <w:p w14:paraId="1FDE35C6"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Timeline</w:t>
            </w:r>
          </w:p>
        </w:tc>
        <w:tc>
          <w:tcPr>
            <w:tcW w:w="3524" w:type="dxa"/>
            <w:shd w:val="clear" w:color="auto" w:fill="auto"/>
            <w:noWrap/>
            <w:hideMark/>
          </w:tcPr>
          <w:p w14:paraId="2AC1ABB9"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Goals</w:t>
            </w:r>
          </w:p>
        </w:tc>
        <w:tc>
          <w:tcPr>
            <w:tcW w:w="2013" w:type="dxa"/>
            <w:shd w:val="clear" w:color="auto" w:fill="auto"/>
            <w:noWrap/>
            <w:hideMark/>
          </w:tcPr>
          <w:p w14:paraId="62E593EC"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Milestones</w:t>
            </w:r>
          </w:p>
        </w:tc>
        <w:tc>
          <w:tcPr>
            <w:tcW w:w="2819" w:type="dxa"/>
            <w:shd w:val="clear" w:color="auto" w:fill="auto"/>
            <w:noWrap/>
            <w:hideMark/>
          </w:tcPr>
          <w:p w14:paraId="1C68BC06"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Deliverables</w:t>
            </w:r>
          </w:p>
        </w:tc>
        <w:tc>
          <w:tcPr>
            <w:tcW w:w="1142" w:type="dxa"/>
            <w:shd w:val="clear" w:color="auto" w:fill="auto"/>
            <w:noWrap/>
            <w:hideMark/>
          </w:tcPr>
          <w:p w14:paraId="7901EC3F" w14:textId="77777777" w:rsidR="00813784" w:rsidRPr="000C4D91" w:rsidRDefault="00813784" w:rsidP="00813784">
            <w:pPr>
              <w:spacing w:after="0" w:line="240" w:lineRule="auto"/>
              <w:jc w:val="center"/>
              <w:rPr>
                <w:rFonts w:ascii="Calibri" w:eastAsia="Times New Roman" w:hAnsi="Calibri" w:cs="Calibri"/>
                <w:b/>
                <w:bCs/>
                <w:color w:val="000000"/>
                <w:sz w:val="20"/>
                <w:szCs w:val="20"/>
                <w:lang w:eastAsia="de-DE"/>
              </w:rPr>
            </w:pPr>
            <w:r w:rsidRPr="000C4D91">
              <w:rPr>
                <w:rFonts w:ascii="Calibri" w:eastAsia="Times New Roman" w:hAnsi="Calibri" w:cs="Calibri"/>
                <w:b/>
                <w:bCs/>
                <w:color w:val="000000"/>
                <w:sz w:val="20"/>
                <w:szCs w:val="20"/>
                <w:lang w:eastAsia="de-DE"/>
              </w:rPr>
              <w:t>Responsible</w:t>
            </w:r>
          </w:p>
        </w:tc>
      </w:tr>
      <w:tr w:rsidR="008E220D" w:rsidRPr="000C4D91" w14:paraId="34A5417E" w14:textId="77777777" w:rsidTr="00497CD0">
        <w:trPr>
          <w:trHeight w:val="300"/>
        </w:trPr>
        <w:tc>
          <w:tcPr>
            <w:tcW w:w="2308" w:type="dxa"/>
            <w:shd w:val="clear" w:color="auto" w:fill="auto"/>
            <w:noWrap/>
            <w:vAlign w:val="center"/>
            <w:hideMark/>
          </w:tcPr>
          <w:p w14:paraId="476B4C29" w14:textId="77777777" w:rsidR="00813784" w:rsidRPr="000C4D91" w:rsidRDefault="00813784"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Team Organization</w:t>
            </w:r>
          </w:p>
        </w:tc>
        <w:tc>
          <w:tcPr>
            <w:tcW w:w="1144" w:type="dxa"/>
            <w:shd w:val="clear" w:color="auto" w:fill="auto"/>
            <w:noWrap/>
            <w:vAlign w:val="center"/>
            <w:hideMark/>
          </w:tcPr>
          <w:p w14:paraId="7A5589B9" w14:textId="77777777" w:rsidR="00813784" w:rsidRPr="000C4D91" w:rsidRDefault="00813784"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Until 26.09.2024</w:t>
            </w:r>
          </w:p>
        </w:tc>
        <w:tc>
          <w:tcPr>
            <w:tcW w:w="3524" w:type="dxa"/>
            <w:shd w:val="clear" w:color="auto" w:fill="auto"/>
            <w:noWrap/>
            <w:hideMark/>
          </w:tcPr>
          <w:p w14:paraId="3E916D53"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Form the team and assign roles.</w:t>
            </w:r>
          </w:p>
        </w:tc>
        <w:tc>
          <w:tcPr>
            <w:tcW w:w="2013" w:type="dxa"/>
            <w:shd w:val="clear" w:color="auto" w:fill="auto"/>
            <w:noWrap/>
            <w:hideMark/>
          </w:tcPr>
          <w:p w14:paraId="6C1BF160"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Team organized and roles assigned.</w:t>
            </w:r>
          </w:p>
        </w:tc>
        <w:tc>
          <w:tcPr>
            <w:tcW w:w="2819" w:type="dxa"/>
            <w:shd w:val="clear" w:color="auto" w:fill="auto"/>
            <w:noWrap/>
            <w:hideMark/>
          </w:tcPr>
          <w:p w14:paraId="0707E31E"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Team member list with roles.</w:t>
            </w:r>
          </w:p>
        </w:tc>
        <w:tc>
          <w:tcPr>
            <w:tcW w:w="1142" w:type="dxa"/>
            <w:shd w:val="clear" w:color="auto" w:fill="auto"/>
            <w:noWrap/>
            <w:hideMark/>
          </w:tcPr>
          <w:p w14:paraId="54A0B74F" w14:textId="33235B2C" w:rsidR="00813784" w:rsidRPr="000C4D91" w:rsidRDefault="00F36AE0"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All</w:t>
            </w:r>
            <w:r w:rsidR="00331CAE" w:rsidRPr="000C4D91">
              <w:rPr>
                <w:rFonts w:ascii="Calibri" w:eastAsia="Times New Roman" w:hAnsi="Calibri" w:cs="Calibri"/>
                <w:color w:val="000000"/>
                <w:sz w:val="20"/>
                <w:szCs w:val="20"/>
                <w:lang w:eastAsia="de-DE"/>
              </w:rPr>
              <w:t xml:space="preserve"> </w:t>
            </w:r>
          </w:p>
        </w:tc>
      </w:tr>
      <w:tr w:rsidR="008E220D" w:rsidRPr="000C4D91" w14:paraId="0B172E5A" w14:textId="77777777" w:rsidTr="00497CD0">
        <w:trPr>
          <w:trHeight w:val="300"/>
        </w:trPr>
        <w:tc>
          <w:tcPr>
            <w:tcW w:w="2308" w:type="dxa"/>
            <w:shd w:val="clear" w:color="auto" w:fill="auto"/>
            <w:noWrap/>
            <w:vAlign w:val="center"/>
            <w:hideMark/>
          </w:tcPr>
          <w:p w14:paraId="42CE58EA" w14:textId="77777777" w:rsidR="00813784" w:rsidRPr="000C4D91" w:rsidRDefault="00813784"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Project Proposal Submission</w:t>
            </w:r>
          </w:p>
        </w:tc>
        <w:tc>
          <w:tcPr>
            <w:tcW w:w="1144" w:type="dxa"/>
            <w:shd w:val="clear" w:color="auto" w:fill="auto"/>
            <w:noWrap/>
            <w:vAlign w:val="center"/>
            <w:hideMark/>
          </w:tcPr>
          <w:p w14:paraId="0135D032" w14:textId="77777777" w:rsidR="00813784" w:rsidRPr="000C4D91" w:rsidRDefault="00813784"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Until 03.10.2024</w:t>
            </w:r>
          </w:p>
        </w:tc>
        <w:tc>
          <w:tcPr>
            <w:tcW w:w="3524" w:type="dxa"/>
            <w:shd w:val="clear" w:color="auto" w:fill="auto"/>
            <w:noWrap/>
            <w:hideMark/>
          </w:tcPr>
          <w:p w14:paraId="0880B0B6"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Submit the project proposal.</w:t>
            </w:r>
          </w:p>
        </w:tc>
        <w:tc>
          <w:tcPr>
            <w:tcW w:w="2013" w:type="dxa"/>
            <w:shd w:val="clear" w:color="auto" w:fill="auto"/>
            <w:noWrap/>
            <w:hideMark/>
          </w:tcPr>
          <w:p w14:paraId="4C07DF7A"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Proposal submitted.</w:t>
            </w:r>
          </w:p>
        </w:tc>
        <w:tc>
          <w:tcPr>
            <w:tcW w:w="2819" w:type="dxa"/>
            <w:shd w:val="clear" w:color="auto" w:fill="auto"/>
            <w:noWrap/>
            <w:hideMark/>
          </w:tcPr>
          <w:p w14:paraId="65153AD9"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Completed project proposal.</w:t>
            </w:r>
          </w:p>
        </w:tc>
        <w:tc>
          <w:tcPr>
            <w:tcW w:w="1142" w:type="dxa"/>
            <w:shd w:val="clear" w:color="auto" w:fill="auto"/>
            <w:noWrap/>
            <w:hideMark/>
          </w:tcPr>
          <w:p w14:paraId="7A7F9229" w14:textId="2E279962" w:rsidR="00813784" w:rsidRPr="000C4D91" w:rsidRDefault="00F36AE0"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All</w:t>
            </w:r>
          </w:p>
        </w:tc>
      </w:tr>
      <w:tr w:rsidR="008E220D" w:rsidRPr="000C4D91" w14:paraId="75EA7A78" w14:textId="77777777" w:rsidTr="00497CD0">
        <w:trPr>
          <w:trHeight w:val="300"/>
        </w:trPr>
        <w:tc>
          <w:tcPr>
            <w:tcW w:w="2308" w:type="dxa"/>
            <w:shd w:val="clear" w:color="auto" w:fill="auto"/>
            <w:noWrap/>
            <w:vAlign w:val="center"/>
            <w:hideMark/>
          </w:tcPr>
          <w:p w14:paraId="1359E520" w14:textId="77777777" w:rsidR="00813784" w:rsidRPr="000C4D91" w:rsidRDefault="00813784"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Proposal Review &amp; Approval</w:t>
            </w:r>
          </w:p>
        </w:tc>
        <w:tc>
          <w:tcPr>
            <w:tcW w:w="1144" w:type="dxa"/>
            <w:shd w:val="clear" w:color="auto" w:fill="auto"/>
            <w:noWrap/>
            <w:vAlign w:val="center"/>
            <w:hideMark/>
          </w:tcPr>
          <w:p w14:paraId="7AB7B977" w14:textId="77777777" w:rsidR="00813784" w:rsidRPr="000C4D91" w:rsidRDefault="00813784"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Until 10.10.2024</w:t>
            </w:r>
          </w:p>
        </w:tc>
        <w:tc>
          <w:tcPr>
            <w:tcW w:w="3524" w:type="dxa"/>
            <w:shd w:val="clear" w:color="auto" w:fill="auto"/>
            <w:noWrap/>
            <w:hideMark/>
          </w:tcPr>
          <w:p w14:paraId="7552F6F3"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Review the proposal and finalize it.</w:t>
            </w:r>
          </w:p>
        </w:tc>
        <w:tc>
          <w:tcPr>
            <w:tcW w:w="2013" w:type="dxa"/>
            <w:shd w:val="clear" w:color="auto" w:fill="auto"/>
            <w:noWrap/>
            <w:hideMark/>
          </w:tcPr>
          <w:p w14:paraId="0AD8B7B3"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Final proposal announced.</w:t>
            </w:r>
          </w:p>
        </w:tc>
        <w:tc>
          <w:tcPr>
            <w:tcW w:w="2819" w:type="dxa"/>
            <w:shd w:val="clear" w:color="auto" w:fill="auto"/>
            <w:noWrap/>
            <w:hideMark/>
          </w:tcPr>
          <w:p w14:paraId="370C0566"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Finalized project proposal.</w:t>
            </w:r>
          </w:p>
        </w:tc>
        <w:tc>
          <w:tcPr>
            <w:tcW w:w="1142" w:type="dxa"/>
            <w:shd w:val="clear" w:color="auto" w:fill="auto"/>
            <w:noWrap/>
            <w:hideMark/>
          </w:tcPr>
          <w:p w14:paraId="6337FCCF" w14:textId="1AAD1358" w:rsidR="00813784" w:rsidRPr="000C4D91" w:rsidRDefault="00BF13F6"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All</w:t>
            </w:r>
          </w:p>
        </w:tc>
      </w:tr>
      <w:tr w:rsidR="00D20C25" w:rsidRPr="000C4D91" w14:paraId="62D03162" w14:textId="77777777" w:rsidTr="00497CD0">
        <w:trPr>
          <w:trHeight w:val="300"/>
        </w:trPr>
        <w:tc>
          <w:tcPr>
            <w:tcW w:w="2308" w:type="dxa"/>
            <w:vMerge w:val="restart"/>
            <w:shd w:val="clear" w:color="auto" w:fill="auto"/>
            <w:noWrap/>
            <w:vAlign w:val="center"/>
            <w:hideMark/>
          </w:tcPr>
          <w:p w14:paraId="3F6955AA" w14:textId="2D8B21D5" w:rsidR="00D20C25" w:rsidRPr="000C4D91" w:rsidRDefault="00D20C25"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Phase 1: Planning &amp; Component Integration</w:t>
            </w:r>
          </w:p>
        </w:tc>
        <w:tc>
          <w:tcPr>
            <w:tcW w:w="1144" w:type="dxa"/>
            <w:shd w:val="clear" w:color="auto" w:fill="auto"/>
            <w:noWrap/>
            <w:vAlign w:val="center"/>
            <w:hideMark/>
          </w:tcPr>
          <w:p w14:paraId="47082F34"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11.10.2024 - 24.10.2024</w:t>
            </w:r>
          </w:p>
        </w:tc>
        <w:tc>
          <w:tcPr>
            <w:tcW w:w="3524" w:type="dxa"/>
            <w:vMerge w:val="restart"/>
            <w:shd w:val="clear" w:color="auto" w:fill="auto"/>
            <w:noWrap/>
            <w:vAlign w:val="center"/>
            <w:hideMark/>
          </w:tcPr>
          <w:p w14:paraId="2007AC91" w14:textId="77777777" w:rsidR="00D20C25" w:rsidRPr="000C4D91" w:rsidRDefault="00D20C25" w:rsidP="00D20C25">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Integrate sensors, Arduino, and Lora. Test hardware for basic data transmission.</w:t>
            </w:r>
          </w:p>
        </w:tc>
        <w:tc>
          <w:tcPr>
            <w:tcW w:w="2013" w:type="dxa"/>
            <w:shd w:val="clear" w:color="auto" w:fill="auto"/>
            <w:noWrap/>
            <w:hideMark/>
          </w:tcPr>
          <w:p w14:paraId="617405E0"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Hardware integration completed (16.10.2024).</w:t>
            </w:r>
          </w:p>
        </w:tc>
        <w:tc>
          <w:tcPr>
            <w:tcW w:w="2819" w:type="dxa"/>
            <w:vMerge w:val="restart"/>
            <w:shd w:val="clear" w:color="auto" w:fill="auto"/>
            <w:noWrap/>
            <w:vAlign w:val="center"/>
            <w:hideMark/>
          </w:tcPr>
          <w:p w14:paraId="3B123BFD" w14:textId="77777777" w:rsidR="00D20C25" w:rsidRPr="000C4D91" w:rsidRDefault="00D20C25" w:rsidP="00331CAE">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Functional prototype. Log of transmitted sensor data.</w:t>
            </w:r>
          </w:p>
        </w:tc>
        <w:tc>
          <w:tcPr>
            <w:tcW w:w="1142" w:type="dxa"/>
            <w:shd w:val="clear" w:color="auto" w:fill="auto"/>
            <w:noWrap/>
            <w:hideMark/>
          </w:tcPr>
          <w:p w14:paraId="45943C0A" w14:textId="67F53634"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w:t>
            </w:r>
          </w:p>
        </w:tc>
      </w:tr>
      <w:tr w:rsidR="00D20C25" w:rsidRPr="000C4D91" w14:paraId="6CD2DDF9" w14:textId="77777777" w:rsidTr="00497CD0">
        <w:trPr>
          <w:trHeight w:val="300"/>
        </w:trPr>
        <w:tc>
          <w:tcPr>
            <w:tcW w:w="2308" w:type="dxa"/>
            <w:vMerge/>
            <w:shd w:val="clear" w:color="auto" w:fill="auto"/>
            <w:noWrap/>
            <w:vAlign w:val="center"/>
            <w:hideMark/>
          </w:tcPr>
          <w:p w14:paraId="68037010" w14:textId="64330D4E" w:rsidR="00D20C25" w:rsidRPr="000C4D91" w:rsidRDefault="00D20C25" w:rsidP="00E92033">
            <w:pPr>
              <w:spacing w:after="0" w:line="240" w:lineRule="auto"/>
              <w:jc w:val="center"/>
              <w:rPr>
                <w:rFonts w:ascii="Calibri" w:eastAsia="Times New Roman" w:hAnsi="Calibri" w:cs="Calibri"/>
                <w:color w:val="000000"/>
                <w:lang w:eastAsia="de-DE"/>
              </w:rPr>
            </w:pPr>
          </w:p>
        </w:tc>
        <w:tc>
          <w:tcPr>
            <w:tcW w:w="1144" w:type="dxa"/>
            <w:shd w:val="clear" w:color="auto" w:fill="auto"/>
            <w:noWrap/>
            <w:vAlign w:val="center"/>
            <w:hideMark/>
          </w:tcPr>
          <w:p w14:paraId="66EF127E"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11.10.2024 - 24.10.2024</w:t>
            </w:r>
          </w:p>
        </w:tc>
        <w:tc>
          <w:tcPr>
            <w:tcW w:w="3524" w:type="dxa"/>
            <w:vMerge/>
            <w:shd w:val="clear" w:color="auto" w:fill="auto"/>
            <w:noWrap/>
            <w:vAlign w:val="center"/>
            <w:hideMark/>
          </w:tcPr>
          <w:p w14:paraId="7CA54F33" w14:textId="644224CD" w:rsidR="00D20C25" w:rsidRPr="000C4D91" w:rsidRDefault="00D20C25" w:rsidP="00D20C25">
            <w:pPr>
              <w:spacing w:after="0" w:line="240" w:lineRule="auto"/>
              <w:jc w:val="center"/>
              <w:rPr>
                <w:rFonts w:ascii="Calibri" w:eastAsia="Times New Roman" w:hAnsi="Calibri" w:cs="Calibri"/>
                <w:color w:val="000000"/>
                <w:sz w:val="20"/>
                <w:szCs w:val="20"/>
                <w:lang w:eastAsia="de-DE"/>
              </w:rPr>
            </w:pPr>
          </w:p>
        </w:tc>
        <w:tc>
          <w:tcPr>
            <w:tcW w:w="2013" w:type="dxa"/>
            <w:shd w:val="clear" w:color="auto" w:fill="auto"/>
            <w:noWrap/>
            <w:hideMark/>
          </w:tcPr>
          <w:p w14:paraId="6CDC5927"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Data transmission success (24.10.2024).</w:t>
            </w:r>
          </w:p>
        </w:tc>
        <w:tc>
          <w:tcPr>
            <w:tcW w:w="2819" w:type="dxa"/>
            <w:vMerge/>
            <w:shd w:val="clear" w:color="auto" w:fill="auto"/>
            <w:noWrap/>
            <w:hideMark/>
          </w:tcPr>
          <w:p w14:paraId="5C551026" w14:textId="063BDB69" w:rsidR="00D20C25" w:rsidRPr="000C4D91" w:rsidRDefault="00D20C25" w:rsidP="00E92033">
            <w:pPr>
              <w:spacing w:after="0" w:line="240" w:lineRule="auto"/>
              <w:rPr>
                <w:rFonts w:ascii="Calibri" w:eastAsia="Times New Roman" w:hAnsi="Calibri" w:cs="Calibri"/>
                <w:color w:val="000000"/>
                <w:sz w:val="20"/>
                <w:szCs w:val="20"/>
                <w:lang w:eastAsia="de-DE"/>
              </w:rPr>
            </w:pPr>
          </w:p>
        </w:tc>
        <w:tc>
          <w:tcPr>
            <w:tcW w:w="1142" w:type="dxa"/>
            <w:shd w:val="clear" w:color="auto" w:fill="auto"/>
            <w:noWrap/>
            <w:hideMark/>
          </w:tcPr>
          <w:p w14:paraId="465959B2" w14:textId="6CD47FD9"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w:t>
            </w:r>
          </w:p>
        </w:tc>
      </w:tr>
      <w:tr w:rsidR="00D20C25" w:rsidRPr="000C4D91" w14:paraId="41D1B2EE" w14:textId="77777777" w:rsidTr="00497CD0">
        <w:trPr>
          <w:trHeight w:val="300"/>
        </w:trPr>
        <w:tc>
          <w:tcPr>
            <w:tcW w:w="2308" w:type="dxa"/>
            <w:vMerge w:val="restart"/>
            <w:shd w:val="clear" w:color="auto" w:fill="auto"/>
            <w:noWrap/>
            <w:vAlign w:val="center"/>
            <w:hideMark/>
          </w:tcPr>
          <w:p w14:paraId="709A9144" w14:textId="77777777" w:rsidR="00D20C25" w:rsidRPr="000C4D91" w:rsidRDefault="00D20C25"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Phase 2: Cloud Integration &amp; Data Management</w:t>
            </w:r>
          </w:p>
        </w:tc>
        <w:tc>
          <w:tcPr>
            <w:tcW w:w="1144" w:type="dxa"/>
            <w:shd w:val="clear" w:color="auto" w:fill="auto"/>
            <w:noWrap/>
            <w:vAlign w:val="center"/>
            <w:hideMark/>
          </w:tcPr>
          <w:p w14:paraId="74C3C89F"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25.10.2024 - 07.11.2024</w:t>
            </w:r>
          </w:p>
        </w:tc>
        <w:tc>
          <w:tcPr>
            <w:tcW w:w="3524" w:type="dxa"/>
            <w:vMerge w:val="restart"/>
            <w:shd w:val="clear" w:color="auto" w:fill="auto"/>
            <w:noWrap/>
            <w:vAlign w:val="center"/>
            <w:hideMark/>
          </w:tcPr>
          <w:p w14:paraId="15F483C2" w14:textId="77777777" w:rsidR="00D20C25" w:rsidRPr="000C4D91" w:rsidRDefault="00D20C25" w:rsidP="00D20C25">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Configure cloud storage, connect Lora Gateway, ensure reliable data transmission.</w:t>
            </w:r>
          </w:p>
        </w:tc>
        <w:tc>
          <w:tcPr>
            <w:tcW w:w="2013" w:type="dxa"/>
            <w:shd w:val="clear" w:color="auto" w:fill="auto"/>
            <w:noWrap/>
            <w:hideMark/>
          </w:tcPr>
          <w:p w14:paraId="606F7707"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Gateway-cloud connection (31.10.2024).</w:t>
            </w:r>
          </w:p>
        </w:tc>
        <w:tc>
          <w:tcPr>
            <w:tcW w:w="2819" w:type="dxa"/>
            <w:vMerge w:val="restart"/>
            <w:shd w:val="clear" w:color="auto" w:fill="auto"/>
            <w:noWrap/>
            <w:vAlign w:val="center"/>
            <w:hideMark/>
          </w:tcPr>
          <w:p w14:paraId="2F36214F" w14:textId="77777777" w:rsidR="00D20C25" w:rsidRPr="000C4D91" w:rsidRDefault="00D20C25" w:rsidP="00331CAE">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Operational cloud database. Data accuracy report.</w:t>
            </w:r>
          </w:p>
        </w:tc>
        <w:tc>
          <w:tcPr>
            <w:tcW w:w="1142" w:type="dxa"/>
            <w:shd w:val="clear" w:color="auto" w:fill="auto"/>
            <w:noWrap/>
            <w:hideMark/>
          </w:tcPr>
          <w:p w14:paraId="4AA89E67"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w:t>
            </w:r>
          </w:p>
        </w:tc>
      </w:tr>
      <w:tr w:rsidR="00D20C25" w:rsidRPr="000C4D91" w14:paraId="09855542" w14:textId="77777777" w:rsidTr="00497CD0">
        <w:trPr>
          <w:trHeight w:val="300"/>
        </w:trPr>
        <w:tc>
          <w:tcPr>
            <w:tcW w:w="2308" w:type="dxa"/>
            <w:vMerge/>
            <w:shd w:val="clear" w:color="auto" w:fill="auto"/>
            <w:noWrap/>
            <w:vAlign w:val="center"/>
            <w:hideMark/>
          </w:tcPr>
          <w:p w14:paraId="24CA2250" w14:textId="4D9DB3C2" w:rsidR="00D20C25" w:rsidRPr="000C4D91" w:rsidRDefault="00D20C25" w:rsidP="00E92033">
            <w:pPr>
              <w:spacing w:after="0" w:line="240" w:lineRule="auto"/>
              <w:jc w:val="center"/>
              <w:rPr>
                <w:rFonts w:ascii="Calibri" w:eastAsia="Times New Roman" w:hAnsi="Calibri" w:cs="Calibri"/>
                <w:color w:val="000000"/>
                <w:lang w:eastAsia="de-DE"/>
              </w:rPr>
            </w:pPr>
          </w:p>
        </w:tc>
        <w:tc>
          <w:tcPr>
            <w:tcW w:w="1144" w:type="dxa"/>
            <w:shd w:val="clear" w:color="auto" w:fill="auto"/>
            <w:noWrap/>
            <w:vAlign w:val="center"/>
            <w:hideMark/>
          </w:tcPr>
          <w:p w14:paraId="79932655"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25.10.2024 - 07.11.2024</w:t>
            </w:r>
          </w:p>
        </w:tc>
        <w:tc>
          <w:tcPr>
            <w:tcW w:w="3524" w:type="dxa"/>
            <w:vMerge/>
            <w:shd w:val="clear" w:color="auto" w:fill="auto"/>
            <w:noWrap/>
            <w:vAlign w:val="center"/>
            <w:hideMark/>
          </w:tcPr>
          <w:p w14:paraId="1D3291D4" w14:textId="206A52B2" w:rsidR="00D20C25" w:rsidRPr="000C4D91" w:rsidRDefault="00D20C25" w:rsidP="00D20C25">
            <w:pPr>
              <w:spacing w:after="0" w:line="240" w:lineRule="auto"/>
              <w:jc w:val="center"/>
              <w:rPr>
                <w:rFonts w:ascii="Calibri" w:eastAsia="Times New Roman" w:hAnsi="Calibri" w:cs="Calibri"/>
                <w:color w:val="000000"/>
                <w:sz w:val="20"/>
                <w:szCs w:val="20"/>
                <w:lang w:eastAsia="de-DE"/>
              </w:rPr>
            </w:pPr>
          </w:p>
        </w:tc>
        <w:tc>
          <w:tcPr>
            <w:tcW w:w="2013" w:type="dxa"/>
            <w:shd w:val="clear" w:color="auto" w:fill="auto"/>
            <w:noWrap/>
            <w:hideMark/>
          </w:tcPr>
          <w:p w14:paraId="38112ABD"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Real-time uploads functional (07.11.2024).</w:t>
            </w:r>
          </w:p>
        </w:tc>
        <w:tc>
          <w:tcPr>
            <w:tcW w:w="2819" w:type="dxa"/>
            <w:vMerge/>
            <w:shd w:val="clear" w:color="auto" w:fill="auto"/>
            <w:noWrap/>
            <w:hideMark/>
          </w:tcPr>
          <w:p w14:paraId="05A15B65" w14:textId="59BD089B" w:rsidR="00D20C25" w:rsidRPr="000C4D91" w:rsidRDefault="00D20C25" w:rsidP="00E92033">
            <w:pPr>
              <w:spacing w:after="0" w:line="240" w:lineRule="auto"/>
              <w:rPr>
                <w:rFonts w:ascii="Calibri" w:eastAsia="Times New Roman" w:hAnsi="Calibri" w:cs="Calibri"/>
                <w:color w:val="000000"/>
                <w:sz w:val="20"/>
                <w:szCs w:val="20"/>
                <w:lang w:eastAsia="de-DE"/>
              </w:rPr>
            </w:pPr>
          </w:p>
        </w:tc>
        <w:tc>
          <w:tcPr>
            <w:tcW w:w="1142" w:type="dxa"/>
            <w:shd w:val="clear" w:color="auto" w:fill="auto"/>
            <w:noWrap/>
            <w:hideMark/>
          </w:tcPr>
          <w:p w14:paraId="1A3BF727"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w:t>
            </w:r>
          </w:p>
        </w:tc>
      </w:tr>
      <w:tr w:rsidR="00D20C25" w:rsidRPr="000C4D91" w14:paraId="2F1C9BF3" w14:textId="77777777" w:rsidTr="00497CD0">
        <w:trPr>
          <w:trHeight w:val="300"/>
        </w:trPr>
        <w:tc>
          <w:tcPr>
            <w:tcW w:w="2308" w:type="dxa"/>
            <w:vMerge w:val="restart"/>
            <w:shd w:val="clear" w:color="auto" w:fill="auto"/>
            <w:noWrap/>
            <w:vAlign w:val="center"/>
            <w:hideMark/>
          </w:tcPr>
          <w:p w14:paraId="5B248065" w14:textId="77777777" w:rsidR="00D20C25" w:rsidRPr="005D20CF" w:rsidRDefault="00D20C25" w:rsidP="00E92033">
            <w:pPr>
              <w:spacing w:after="0" w:line="240" w:lineRule="auto"/>
              <w:jc w:val="center"/>
              <w:rPr>
                <w:rFonts w:ascii="Calibri" w:eastAsia="Times New Roman" w:hAnsi="Calibri" w:cs="Calibri"/>
                <w:strike/>
                <w:color w:val="000000"/>
                <w:lang w:eastAsia="de-DE"/>
              </w:rPr>
            </w:pPr>
            <w:r w:rsidRPr="005D20CF">
              <w:rPr>
                <w:rFonts w:ascii="Calibri" w:eastAsia="Times New Roman" w:hAnsi="Calibri" w:cs="Calibri"/>
                <w:strike/>
                <w:color w:val="000000"/>
                <w:lang w:eastAsia="de-DE"/>
              </w:rPr>
              <w:t xml:space="preserve">Phase 3: </w:t>
            </w:r>
            <w:r w:rsidRPr="002629D8">
              <w:rPr>
                <w:rFonts w:ascii="Calibri" w:eastAsia="Times New Roman" w:hAnsi="Calibri" w:cs="Calibri"/>
                <w:strike/>
                <w:color w:val="000000"/>
                <w:lang w:eastAsia="de-DE"/>
              </w:rPr>
              <w:t>Server Development with Docker</w:t>
            </w:r>
          </w:p>
        </w:tc>
        <w:tc>
          <w:tcPr>
            <w:tcW w:w="1144" w:type="dxa"/>
            <w:shd w:val="clear" w:color="auto" w:fill="auto"/>
            <w:noWrap/>
            <w:vAlign w:val="center"/>
            <w:hideMark/>
          </w:tcPr>
          <w:p w14:paraId="225E7E1B" w14:textId="77777777" w:rsidR="00D20C25" w:rsidRPr="005D20CF" w:rsidRDefault="00D20C25" w:rsidP="00E92033">
            <w:pPr>
              <w:spacing w:after="0" w:line="240" w:lineRule="auto"/>
              <w:jc w:val="center"/>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08.11.2024 - 21.11.2024</w:t>
            </w:r>
          </w:p>
        </w:tc>
        <w:tc>
          <w:tcPr>
            <w:tcW w:w="3524" w:type="dxa"/>
            <w:vMerge w:val="restart"/>
            <w:shd w:val="clear" w:color="auto" w:fill="auto"/>
            <w:noWrap/>
            <w:vAlign w:val="center"/>
            <w:hideMark/>
          </w:tcPr>
          <w:p w14:paraId="1E189C5D" w14:textId="77777777" w:rsidR="00D20C25" w:rsidRPr="005D20CF" w:rsidRDefault="00D20C25" w:rsidP="00D20C25">
            <w:pPr>
              <w:spacing w:after="0" w:line="240" w:lineRule="auto"/>
              <w:jc w:val="center"/>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Transition to Docker server, develop backend for data processing and storage.</w:t>
            </w:r>
          </w:p>
        </w:tc>
        <w:tc>
          <w:tcPr>
            <w:tcW w:w="2013" w:type="dxa"/>
            <w:shd w:val="clear" w:color="auto" w:fill="auto"/>
            <w:noWrap/>
            <w:hideMark/>
          </w:tcPr>
          <w:p w14:paraId="31336B5C" w14:textId="77777777" w:rsidR="00D20C25" w:rsidRPr="005D20CF" w:rsidRDefault="00D20C25" w:rsidP="00E92033">
            <w:pPr>
              <w:spacing w:after="0" w:line="240" w:lineRule="auto"/>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Docker setup complete (14.11.2024).</w:t>
            </w:r>
          </w:p>
        </w:tc>
        <w:tc>
          <w:tcPr>
            <w:tcW w:w="2819" w:type="dxa"/>
            <w:vMerge w:val="restart"/>
            <w:shd w:val="clear" w:color="auto" w:fill="auto"/>
            <w:noWrap/>
            <w:vAlign w:val="center"/>
            <w:hideMark/>
          </w:tcPr>
          <w:p w14:paraId="1CAA7E84" w14:textId="77777777" w:rsidR="00D20C25" w:rsidRPr="005D20CF" w:rsidRDefault="00D20C25" w:rsidP="00331CAE">
            <w:pPr>
              <w:spacing w:after="0" w:line="240" w:lineRule="auto"/>
              <w:jc w:val="center"/>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Docker server documentation. Operational backend server.</w:t>
            </w:r>
          </w:p>
        </w:tc>
        <w:tc>
          <w:tcPr>
            <w:tcW w:w="1142" w:type="dxa"/>
            <w:shd w:val="clear" w:color="auto" w:fill="auto"/>
            <w:noWrap/>
            <w:hideMark/>
          </w:tcPr>
          <w:p w14:paraId="53C45C7A" w14:textId="235D9569" w:rsidR="00D20C25" w:rsidRPr="005D20CF" w:rsidRDefault="00D20C25" w:rsidP="00E92033">
            <w:pPr>
              <w:spacing w:after="0" w:line="240" w:lineRule="auto"/>
              <w:rPr>
                <w:rFonts w:ascii="Calibri" w:eastAsia="Times New Roman" w:hAnsi="Calibri" w:cs="Calibri"/>
                <w:strike/>
                <w:color w:val="000000"/>
                <w:sz w:val="20"/>
                <w:szCs w:val="20"/>
                <w:lang w:eastAsia="de-DE"/>
              </w:rPr>
            </w:pPr>
          </w:p>
        </w:tc>
      </w:tr>
      <w:tr w:rsidR="00D20C25" w:rsidRPr="000C4D91" w14:paraId="268B9EFE" w14:textId="77777777" w:rsidTr="00497CD0">
        <w:trPr>
          <w:trHeight w:val="300"/>
        </w:trPr>
        <w:tc>
          <w:tcPr>
            <w:tcW w:w="2308" w:type="dxa"/>
            <w:vMerge/>
            <w:shd w:val="clear" w:color="auto" w:fill="auto"/>
            <w:noWrap/>
            <w:vAlign w:val="center"/>
            <w:hideMark/>
          </w:tcPr>
          <w:p w14:paraId="779774C4" w14:textId="3D3D019F" w:rsidR="00D20C25" w:rsidRPr="005D20CF" w:rsidRDefault="00D20C25" w:rsidP="00E92033">
            <w:pPr>
              <w:spacing w:after="0" w:line="240" w:lineRule="auto"/>
              <w:jc w:val="center"/>
              <w:rPr>
                <w:rFonts w:ascii="Calibri" w:eastAsia="Times New Roman" w:hAnsi="Calibri" w:cs="Calibri"/>
                <w:strike/>
                <w:color w:val="000000"/>
                <w:lang w:eastAsia="de-DE"/>
              </w:rPr>
            </w:pPr>
          </w:p>
        </w:tc>
        <w:tc>
          <w:tcPr>
            <w:tcW w:w="1144" w:type="dxa"/>
            <w:shd w:val="clear" w:color="auto" w:fill="auto"/>
            <w:noWrap/>
            <w:vAlign w:val="center"/>
            <w:hideMark/>
          </w:tcPr>
          <w:p w14:paraId="08678BF3" w14:textId="77777777" w:rsidR="00D20C25" w:rsidRPr="005D20CF" w:rsidRDefault="00D20C25" w:rsidP="00E92033">
            <w:pPr>
              <w:spacing w:after="0" w:line="240" w:lineRule="auto"/>
              <w:jc w:val="center"/>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08.11.2024 - 21.11.2024</w:t>
            </w:r>
          </w:p>
        </w:tc>
        <w:tc>
          <w:tcPr>
            <w:tcW w:w="3524" w:type="dxa"/>
            <w:vMerge/>
            <w:shd w:val="clear" w:color="auto" w:fill="auto"/>
            <w:noWrap/>
            <w:vAlign w:val="center"/>
            <w:hideMark/>
          </w:tcPr>
          <w:p w14:paraId="0770AFCA" w14:textId="4FD02A96" w:rsidR="00D20C25" w:rsidRPr="005D20CF" w:rsidRDefault="00D20C25" w:rsidP="00D20C25">
            <w:pPr>
              <w:spacing w:after="0" w:line="240" w:lineRule="auto"/>
              <w:jc w:val="center"/>
              <w:rPr>
                <w:rFonts w:ascii="Calibri" w:eastAsia="Times New Roman" w:hAnsi="Calibri" w:cs="Calibri"/>
                <w:strike/>
                <w:color w:val="000000"/>
                <w:sz w:val="20"/>
                <w:szCs w:val="20"/>
                <w:lang w:eastAsia="de-DE"/>
              </w:rPr>
            </w:pPr>
          </w:p>
        </w:tc>
        <w:tc>
          <w:tcPr>
            <w:tcW w:w="2013" w:type="dxa"/>
            <w:shd w:val="clear" w:color="auto" w:fill="auto"/>
            <w:noWrap/>
            <w:hideMark/>
          </w:tcPr>
          <w:p w14:paraId="091488F1" w14:textId="77777777" w:rsidR="00D20C25" w:rsidRPr="005D20CF" w:rsidRDefault="00D20C25" w:rsidP="00E92033">
            <w:pPr>
              <w:spacing w:after="0" w:line="240" w:lineRule="auto"/>
              <w:rPr>
                <w:rFonts w:ascii="Calibri" w:eastAsia="Times New Roman" w:hAnsi="Calibri" w:cs="Calibri"/>
                <w:strike/>
                <w:color w:val="000000"/>
                <w:sz w:val="20"/>
                <w:szCs w:val="20"/>
                <w:lang w:eastAsia="de-DE"/>
              </w:rPr>
            </w:pPr>
            <w:r w:rsidRPr="005D20CF">
              <w:rPr>
                <w:rFonts w:ascii="Calibri" w:eastAsia="Times New Roman" w:hAnsi="Calibri" w:cs="Calibri"/>
                <w:strike/>
                <w:color w:val="000000"/>
                <w:sz w:val="20"/>
                <w:szCs w:val="20"/>
                <w:lang w:eastAsia="de-DE"/>
              </w:rPr>
              <w:t>Server-cloud integration (21.11.2024).</w:t>
            </w:r>
          </w:p>
        </w:tc>
        <w:tc>
          <w:tcPr>
            <w:tcW w:w="2819" w:type="dxa"/>
            <w:vMerge/>
            <w:shd w:val="clear" w:color="auto" w:fill="auto"/>
            <w:noWrap/>
            <w:vAlign w:val="center"/>
            <w:hideMark/>
          </w:tcPr>
          <w:p w14:paraId="73D62DA2" w14:textId="520F12A4" w:rsidR="00D20C25" w:rsidRPr="005D20CF" w:rsidRDefault="00D20C25" w:rsidP="00331CAE">
            <w:pPr>
              <w:spacing w:after="0" w:line="240" w:lineRule="auto"/>
              <w:jc w:val="center"/>
              <w:rPr>
                <w:rFonts w:ascii="Calibri" w:eastAsia="Times New Roman" w:hAnsi="Calibri" w:cs="Calibri"/>
                <w:strike/>
                <w:color w:val="000000"/>
                <w:sz w:val="20"/>
                <w:szCs w:val="20"/>
                <w:lang w:eastAsia="de-DE"/>
              </w:rPr>
            </w:pPr>
          </w:p>
        </w:tc>
        <w:tc>
          <w:tcPr>
            <w:tcW w:w="1142" w:type="dxa"/>
            <w:shd w:val="clear" w:color="auto" w:fill="auto"/>
            <w:noWrap/>
            <w:hideMark/>
          </w:tcPr>
          <w:p w14:paraId="7AA1A6DE" w14:textId="5F1DFFCA" w:rsidR="00D20C25" w:rsidRPr="005D20CF" w:rsidRDefault="00D20C25" w:rsidP="00E92033">
            <w:pPr>
              <w:spacing w:after="0" w:line="240" w:lineRule="auto"/>
              <w:rPr>
                <w:rFonts w:ascii="Calibri" w:eastAsia="Times New Roman" w:hAnsi="Calibri" w:cs="Calibri"/>
                <w:strike/>
                <w:color w:val="000000"/>
                <w:sz w:val="20"/>
                <w:szCs w:val="20"/>
                <w:lang w:eastAsia="de-DE"/>
              </w:rPr>
            </w:pPr>
          </w:p>
        </w:tc>
      </w:tr>
      <w:tr w:rsidR="00D20C25" w:rsidRPr="000C4D91" w14:paraId="67B4ACFC" w14:textId="77777777" w:rsidTr="00497CD0">
        <w:trPr>
          <w:trHeight w:val="300"/>
        </w:trPr>
        <w:tc>
          <w:tcPr>
            <w:tcW w:w="2308" w:type="dxa"/>
            <w:vMerge w:val="restart"/>
            <w:shd w:val="clear" w:color="auto" w:fill="auto"/>
            <w:noWrap/>
            <w:vAlign w:val="center"/>
            <w:hideMark/>
          </w:tcPr>
          <w:p w14:paraId="555F31FE" w14:textId="77777777" w:rsidR="00D20C25" w:rsidRPr="000C4D91" w:rsidRDefault="00D20C25"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Phase 4: Website Development &amp; Interface</w:t>
            </w:r>
          </w:p>
        </w:tc>
        <w:tc>
          <w:tcPr>
            <w:tcW w:w="1144" w:type="dxa"/>
            <w:shd w:val="clear" w:color="auto" w:fill="auto"/>
            <w:noWrap/>
            <w:vAlign w:val="center"/>
            <w:hideMark/>
          </w:tcPr>
          <w:p w14:paraId="400DAE32"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22.11.2024 - 08.12.2024</w:t>
            </w:r>
          </w:p>
        </w:tc>
        <w:tc>
          <w:tcPr>
            <w:tcW w:w="3524" w:type="dxa"/>
            <w:vMerge w:val="restart"/>
            <w:shd w:val="clear" w:color="auto" w:fill="auto"/>
            <w:noWrap/>
            <w:vAlign w:val="center"/>
            <w:hideMark/>
          </w:tcPr>
          <w:p w14:paraId="67E09498" w14:textId="77777777" w:rsidR="00D20C25" w:rsidRPr="000C4D91" w:rsidRDefault="00D20C25" w:rsidP="00D20C25">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Develop a web interface for real-time data visualization and user interaction.</w:t>
            </w:r>
          </w:p>
        </w:tc>
        <w:tc>
          <w:tcPr>
            <w:tcW w:w="2013" w:type="dxa"/>
            <w:shd w:val="clear" w:color="auto" w:fill="auto"/>
            <w:noWrap/>
            <w:hideMark/>
          </w:tcPr>
          <w:p w14:paraId="2DB182A8"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Website prototype (30.11.2024).</w:t>
            </w:r>
          </w:p>
        </w:tc>
        <w:tc>
          <w:tcPr>
            <w:tcW w:w="2819" w:type="dxa"/>
            <w:vMerge w:val="restart"/>
            <w:shd w:val="clear" w:color="auto" w:fill="auto"/>
            <w:noWrap/>
            <w:vAlign w:val="center"/>
            <w:hideMark/>
          </w:tcPr>
          <w:p w14:paraId="0DEE2F0A" w14:textId="77777777" w:rsidR="00D20C25" w:rsidRPr="000C4D91" w:rsidRDefault="00D20C25" w:rsidP="00331CAE">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Operational website. User guide.</w:t>
            </w:r>
          </w:p>
        </w:tc>
        <w:tc>
          <w:tcPr>
            <w:tcW w:w="1142" w:type="dxa"/>
            <w:shd w:val="clear" w:color="auto" w:fill="auto"/>
            <w:noWrap/>
            <w:hideMark/>
          </w:tcPr>
          <w:p w14:paraId="058F5B78" w14:textId="2E609812" w:rsidR="00D20C25" w:rsidRPr="000C4D91" w:rsidRDefault="005D20CF" w:rsidP="00E92033">
            <w:pPr>
              <w:spacing w:after="0" w:line="240" w:lineRule="auto"/>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Flavio</w:t>
            </w:r>
          </w:p>
        </w:tc>
      </w:tr>
      <w:tr w:rsidR="00D20C25" w:rsidRPr="000C4D91" w14:paraId="3375506A" w14:textId="77777777" w:rsidTr="00497CD0">
        <w:trPr>
          <w:trHeight w:val="300"/>
        </w:trPr>
        <w:tc>
          <w:tcPr>
            <w:tcW w:w="2308" w:type="dxa"/>
            <w:vMerge/>
            <w:shd w:val="clear" w:color="auto" w:fill="auto"/>
            <w:noWrap/>
            <w:vAlign w:val="center"/>
            <w:hideMark/>
          </w:tcPr>
          <w:p w14:paraId="195D27B3" w14:textId="7CAF899B" w:rsidR="00D20C25" w:rsidRPr="000C4D91" w:rsidRDefault="00D20C25" w:rsidP="00E92033">
            <w:pPr>
              <w:spacing w:after="0" w:line="240" w:lineRule="auto"/>
              <w:jc w:val="center"/>
              <w:rPr>
                <w:rFonts w:ascii="Calibri" w:eastAsia="Times New Roman" w:hAnsi="Calibri" w:cs="Calibri"/>
                <w:color w:val="000000"/>
                <w:lang w:eastAsia="de-DE"/>
              </w:rPr>
            </w:pPr>
          </w:p>
        </w:tc>
        <w:tc>
          <w:tcPr>
            <w:tcW w:w="1144" w:type="dxa"/>
            <w:shd w:val="clear" w:color="auto" w:fill="auto"/>
            <w:noWrap/>
            <w:vAlign w:val="center"/>
            <w:hideMark/>
          </w:tcPr>
          <w:p w14:paraId="25C8C3F0" w14:textId="77777777" w:rsidR="00D20C25" w:rsidRPr="000C4D91" w:rsidRDefault="00D20C25"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22.11.2024 - 08.12.2024</w:t>
            </w:r>
          </w:p>
        </w:tc>
        <w:tc>
          <w:tcPr>
            <w:tcW w:w="3524" w:type="dxa"/>
            <w:vMerge/>
            <w:shd w:val="clear" w:color="auto" w:fill="auto"/>
            <w:noWrap/>
            <w:hideMark/>
          </w:tcPr>
          <w:p w14:paraId="221193B9" w14:textId="29A883C2" w:rsidR="00D20C25" w:rsidRPr="000C4D91" w:rsidRDefault="00D20C25" w:rsidP="00E92033">
            <w:pPr>
              <w:spacing w:after="0" w:line="240" w:lineRule="auto"/>
              <w:rPr>
                <w:rFonts w:ascii="Calibri" w:eastAsia="Times New Roman" w:hAnsi="Calibri" w:cs="Calibri"/>
                <w:color w:val="000000"/>
                <w:sz w:val="20"/>
                <w:szCs w:val="20"/>
                <w:lang w:eastAsia="de-DE"/>
              </w:rPr>
            </w:pPr>
          </w:p>
        </w:tc>
        <w:tc>
          <w:tcPr>
            <w:tcW w:w="2013" w:type="dxa"/>
            <w:shd w:val="clear" w:color="auto" w:fill="auto"/>
            <w:noWrap/>
            <w:hideMark/>
          </w:tcPr>
          <w:p w14:paraId="175CE944" w14:textId="77777777" w:rsidR="00D20C25" w:rsidRPr="000C4D91" w:rsidRDefault="00D20C25"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Functional website (08.12.2024).</w:t>
            </w:r>
          </w:p>
        </w:tc>
        <w:tc>
          <w:tcPr>
            <w:tcW w:w="2819" w:type="dxa"/>
            <w:vMerge/>
            <w:shd w:val="clear" w:color="auto" w:fill="auto"/>
            <w:noWrap/>
            <w:hideMark/>
          </w:tcPr>
          <w:p w14:paraId="626D8D00" w14:textId="64F6C3E0" w:rsidR="00D20C25" w:rsidRPr="000C4D91" w:rsidRDefault="00D20C25" w:rsidP="00E92033">
            <w:pPr>
              <w:spacing w:after="0" w:line="240" w:lineRule="auto"/>
              <w:rPr>
                <w:rFonts w:ascii="Calibri" w:eastAsia="Times New Roman" w:hAnsi="Calibri" w:cs="Calibri"/>
                <w:color w:val="000000"/>
                <w:sz w:val="20"/>
                <w:szCs w:val="20"/>
                <w:lang w:eastAsia="de-DE"/>
              </w:rPr>
            </w:pPr>
          </w:p>
        </w:tc>
        <w:tc>
          <w:tcPr>
            <w:tcW w:w="1142" w:type="dxa"/>
            <w:shd w:val="clear" w:color="auto" w:fill="auto"/>
            <w:noWrap/>
            <w:hideMark/>
          </w:tcPr>
          <w:p w14:paraId="1FC714CA" w14:textId="74F11748" w:rsidR="00D20C25" w:rsidRPr="000C4D91" w:rsidRDefault="005D20CF" w:rsidP="00E92033">
            <w:pPr>
              <w:spacing w:after="0" w:line="240" w:lineRule="auto"/>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Flavio</w:t>
            </w:r>
          </w:p>
        </w:tc>
      </w:tr>
    </w:tbl>
    <w:p w14:paraId="38D1390E" w14:textId="77777777" w:rsidR="00054F4C" w:rsidRPr="000C4D91" w:rsidRDefault="00054F4C"/>
    <w:tbl>
      <w:tblPr>
        <w:tblW w:w="129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08"/>
        <w:gridCol w:w="1144"/>
        <w:gridCol w:w="3524"/>
        <w:gridCol w:w="2013"/>
        <w:gridCol w:w="2819"/>
        <w:gridCol w:w="1142"/>
      </w:tblGrid>
      <w:tr w:rsidR="00C01FB2" w:rsidRPr="000C4D91" w14:paraId="749DAC95" w14:textId="77777777" w:rsidTr="00AA59F6">
        <w:trPr>
          <w:trHeight w:val="300"/>
        </w:trPr>
        <w:tc>
          <w:tcPr>
            <w:tcW w:w="2308" w:type="dxa"/>
            <w:vMerge w:val="restart"/>
            <w:shd w:val="clear" w:color="auto" w:fill="auto"/>
            <w:noWrap/>
            <w:vAlign w:val="center"/>
            <w:hideMark/>
          </w:tcPr>
          <w:p w14:paraId="369AD3D7" w14:textId="77777777" w:rsidR="00C01FB2" w:rsidRPr="000C4D91" w:rsidRDefault="00C01FB2"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lastRenderedPageBreak/>
              <w:t>Phase 5: Testing, Final Adjustments &amp; Documentation</w:t>
            </w:r>
          </w:p>
        </w:tc>
        <w:tc>
          <w:tcPr>
            <w:tcW w:w="1144" w:type="dxa"/>
            <w:shd w:val="clear" w:color="auto" w:fill="auto"/>
            <w:noWrap/>
            <w:vAlign w:val="center"/>
            <w:hideMark/>
          </w:tcPr>
          <w:p w14:paraId="6CBDB712" w14:textId="77777777" w:rsidR="00C01FB2" w:rsidRPr="000C4D91" w:rsidRDefault="00C01FB2"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09.12.2024 - 21.12.2024</w:t>
            </w:r>
          </w:p>
        </w:tc>
        <w:tc>
          <w:tcPr>
            <w:tcW w:w="3524" w:type="dxa"/>
            <w:vMerge w:val="restart"/>
            <w:shd w:val="clear" w:color="auto" w:fill="auto"/>
            <w:noWrap/>
            <w:vAlign w:val="center"/>
            <w:hideMark/>
          </w:tcPr>
          <w:p w14:paraId="452510D2" w14:textId="77777777" w:rsidR="00C01FB2" w:rsidRPr="000C4D91" w:rsidRDefault="00C01FB2" w:rsidP="00C01FB2">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Test the system, fix bugs, optimize code, and prepare final deliverables.</w:t>
            </w:r>
          </w:p>
        </w:tc>
        <w:tc>
          <w:tcPr>
            <w:tcW w:w="2013" w:type="dxa"/>
            <w:shd w:val="clear" w:color="auto" w:fill="auto"/>
            <w:noWrap/>
            <w:hideMark/>
          </w:tcPr>
          <w:p w14:paraId="3A0315B1"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Testing complete (15.12.2024).</w:t>
            </w:r>
          </w:p>
        </w:tc>
        <w:tc>
          <w:tcPr>
            <w:tcW w:w="2819" w:type="dxa"/>
            <w:vMerge w:val="restart"/>
            <w:shd w:val="clear" w:color="auto" w:fill="auto"/>
            <w:noWrap/>
            <w:vAlign w:val="center"/>
            <w:hideMark/>
          </w:tcPr>
          <w:p w14:paraId="2363F321" w14:textId="77777777" w:rsidR="00C01FB2" w:rsidRPr="000C4D91" w:rsidRDefault="00C01FB2" w:rsidP="00331CAE">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Final project report. Recorded system demo. Codebase.</w:t>
            </w:r>
          </w:p>
        </w:tc>
        <w:tc>
          <w:tcPr>
            <w:tcW w:w="1142" w:type="dxa"/>
            <w:shd w:val="clear" w:color="auto" w:fill="auto"/>
            <w:noWrap/>
            <w:hideMark/>
          </w:tcPr>
          <w:p w14:paraId="4C730BEF"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 (Testing), Sandro (Docs)</w:t>
            </w:r>
          </w:p>
        </w:tc>
      </w:tr>
      <w:tr w:rsidR="00C01FB2" w:rsidRPr="000C4D91" w14:paraId="783CA779" w14:textId="77777777" w:rsidTr="00AA59F6">
        <w:trPr>
          <w:trHeight w:val="300"/>
        </w:trPr>
        <w:tc>
          <w:tcPr>
            <w:tcW w:w="2308" w:type="dxa"/>
            <w:vMerge/>
            <w:shd w:val="clear" w:color="auto" w:fill="auto"/>
            <w:noWrap/>
            <w:vAlign w:val="center"/>
            <w:hideMark/>
          </w:tcPr>
          <w:p w14:paraId="5FF2CB62" w14:textId="750DC179" w:rsidR="00C01FB2" w:rsidRPr="000C4D91" w:rsidRDefault="00C01FB2" w:rsidP="00E92033">
            <w:pPr>
              <w:spacing w:after="0" w:line="240" w:lineRule="auto"/>
              <w:jc w:val="center"/>
              <w:rPr>
                <w:rFonts w:ascii="Calibri" w:eastAsia="Times New Roman" w:hAnsi="Calibri" w:cs="Calibri"/>
                <w:color w:val="000000"/>
                <w:lang w:eastAsia="de-DE"/>
              </w:rPr>
            </w:pPr>
          </w:p>
        </w:tc>
        <w:tc>
          <w:tcPr>
            <w:tcW w:w="1144" w:type="dxa"/>
            <w:shd w:val="clear" w:color="auto" w:fill="auto"/>
            <w:noWrap/>
            <w:vAlign w:val="center"/>
            <w:hideMark/>
          </w:tcPr>
          <w:p w14:paraId="0071672A" w14:textId="77777777" w:rsidR="00C01FB2" w:rsidRPr="000C4D91" w:rsidRDefault="00C01FB2"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09.12.2024 - 21.12.2024</w:t>
            </w:r>
          </w:p>
        </w:tc>
        <w:tc>
          <w:tcPr>
            <w:tcW w:w="3524" w:type="dxa"/>
            <w:vMerge/>
            <w:shd w:val="clear" w:color="auto" w:fill="auto"/>
            <w:noWrap/>
            <w:hideMark/>
          </w:tcPr>
          <w:p w14:paraId="198F73B4" w14:textId="07BD9CBA" w:rsidR="00C01FB2" w:rsidRPr="000C4D91" w:rsidRDefault="00C01FB2" w:rsidP="00E92033">
            <w:pPr>
              <w:spacing w:after="0" w:line="240" w:lineRule="auto"/>
              <w:rPr>
                <w:rFonts w:ascii="Calibri" w:eastAsia="Times New Roman" w:hAnsi="Calibri" w:cs="Calibri"/>
                <w:color w:val="000000"/>
                <w:sz w:val="20"/>
                <w:szCs w:val="20"/>
                <w:lang w:eastAsia="de-DE"/>
              </w:rPr>
            </w:pPr>
          </w:p>
        </w:tc>
        <w:tc>
          <w:tcPr>
            <w:tcW w:w="2013" w:type="dxa"/>
            <w:shd w:val="clear" w:color="auto" w:fill="auto"/>
            <w:noWrap/>
            <w:hideMark/>
          </w:tcPr>
          <w:p w14:paraId="2F5671C5"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Adjustments complete (18.12.2024).</w:t>
            </w:r>
          </w:p>
        </w:tc>
        <w:tc>
          <w:tcPr>
            <w:tcW w:w="2819" w:type="dxa"/>
            <w:vMerge/>
            <w:shd w:val="clear" w:color="auto" w:fill="auto"/>
            <w:noWrap/>
            <w:hideMark/>
          </w:tcPr>
          <w:p w14:paraId="22576C72" w14:textId="022BEEA9" w:rsidR="00C01FB2" w:rsidRPr="000C4D91" w:rsidRDefault="00C01FB2" w:rsidP="00E92033">
            <w:pPr>
              <w:spacing w:after="0" w:line="240" w:lineRule="auto"/>
              <w:rPr>
                <w:rFonts w:ascii="Calibri" w:eastAsia="Times New Roman" w:hAnsi="Calibri" w:cs="Calibri"/>
                <w:color w:val="000000"/>
                <w:sz w:val="20"/>
                <w:szCs w:val="20"/>
                <w:lang w:eastAsia="de-DE"/>
              </w:rPr>
            </w:pPr>
          </w:p>
        </w:tc>
        <w:tc>
          <w:tcPr>
            <w:tcW w:w="1142" w:type="dxa"/>
            <w:shd w:val="clear" w:color="auto" w:fill="auto"/>
            <w:noWrap/>
            <w:hideMark/>
          </w:tcPr>
          <w:p w14:paraId="0EE81364"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Flavio</w:t>
            </w:r>
          </w:p>
        </w:tc>
      </w:tr>
      <w:tr w:rsidR="00C01FB2" w:rsidRPr="000C4D91" w14:paraId="275EC83E" w14:textId="77777777" w:rsidTr="00AA59F6">
        <w:trPr>
          <w:trHeight w:val="300"/>
        </w:trPr>
        <w:tc>
          <w:tcPr>
            <w:tcW w:w="2308" w:type="dxa"/>
            <w:vMerge/>
            <w:shd w:val="clear" w:color="auto" w:fill="auto"/>
            <w:noWrap/>
            <w:vAlign w:val="center"/>
            <w:hideMark/>
          </w:tcPr>
          <w:p w14:paraId="49F1C1BC" w14:textId="2BC43C50" w:rsidR="00C01FB2" w:rsidRPr="000C4D91" w:rsidRDefault="00C01FB2" w:rsidP="00E92033">
            <w:pPr>
              <w:spacing w:after="0" w:line="240" w:lineRule="auto"/>
              <w:jc w:val="center"/>
              <w:rPr>
                <w:rFonts w:ascii="Calibri" w:eastAsia="Times New Roman" w:hAnsi="Calibri" w:cs="Calibri"/>
                <w:color w:val="000000"/>
                <w:lang w:eastAsia="de-DE"/>
              </w:rPr>
            </w:pPr>
          </w:p>
        </w:tc>
        <w:tc>
          <w:tcPr>
            <w:tcW w:w="1144" w:type="dxa"/>
            <w:shd w:val="clear" w:color="auto" w:fill="auto"/>
            <w:noWrap/>
            <w:vAlign w:val="center"/>
            <w:hideMark/>
          </w:tcPr>
          <w:p w14:paraId="5AA21340" w14:textId="77777777" w:rsidR="00C01FB2" w:rsidRPr="000C4D91" w:rsidRDefault="00C01FB2"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09.12.2024 - 21.12.2024</w:t>
            </w:r>
          </w:p>
        </w:tc>
        <w:tc>
          <w:tcPr>
            <w:tcW w:w="3524" w:type="dxa"/>
            <w:vMerge/>
            <w:shd w:val="clear" w:color="auto" w:fill="auto"/>
            <w:noWrap/>
            <w:hideMark/>
          </w:tcPr>
          <w:p w14:paraId="16C962CE" w14:textId="2BA373B1" w:rsidR="00C01FB2" w:rsidRPr="000C4D91" w:rsidRDefault="00C01FB2" w:rsidP="00E92033">
            <w:pPr>
              <w:spacing w:after="0" w:line="240" w:lineRule="auto"/>
              <w:rPr>
                <w:rFonts w:ascii="Calibri" w:eastAsia="Times New Roman" w:hAnsi="Calibri" w:cs="Calibri"/>
                <w:color w:val="000000"/>
                <w:sz w:val="20"/>
                <w:szCs w:val="20"/>
                <w:lang w:eastAsia="de-DE"/>
              </w:rPr>
            </w:pPr>
          </w:p>
        </w:tc>
        <w:tc>
          <w:tcPr>
            <w:tcW w:w="2013" w:type="dxa"/>
            <w:shd w:val="clear" w:color="auto" w:fill="auto"/>
            <w:noWrap/>
            <w:hideMark/>
          </w:tcPr>
          <w:p w14:paraId="46E04989"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Documentation ready (21.12.2024).</w:t>
            </w:r>
          </w:p>
        </w:tc>
        <w:tc>
          <w:tcPr>
            <w:tcW w:w="2819" w:type="dxa"/>
            <w:vMerge/>
            <w:shd w:val="clear" w:color="auto" w:fill="auto"/>
            <w:noWrap/>
            <w:hideMark/>
          </w:tcPr>
          <w:p w14:paraId="2571D84D" w14:textId="6A600EFD" w:rsidR="00C01FB2" w:rsidRPr="000C4D91" w:rsidRDefault="00C01FB2" w:rsidP="00E92033">
            <w:pPr>
              <w:spacing w:after="0" w:line="240" w:lineRule="auto"/>
              <w:rPr>
                <w:rFonts w:ascii="Calibri" w:eastAsia="Times New Roman" w:hAnsi="Calibri" w:cs="Calibri"/>
                <w:color w:val="000000"/>
                <w:sz w:val="20"/>
                <w:szCs w:val="20"/>
                <w:lang w:eastAsia="de-DE"/>
              </w:rPr>
            </w:pPr>
          </w:p>
        </w:tc>
        <w:tc>
          <w:tcPr>
            <w:tcW w:w="1142" w:type="dxa"/>
            <w:shd w:val="clear" w:color="auto" w:fill="auto"/>
            <w:noWrap/>
            <w:hideMark/>
          </w:tcPr>
          <w:p w14:paraId="1B83B90C" w14:textId="77777777" w:rsidR="00C01FB2" w:rsidRPr="000C4D91" w:rsidRDefault="00C01FB2"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Sandro</w:t>
            </w:r>
          </w:p>
        </w:tc>
      </w:tr>
      <w:tr w:rsidR="008E220D" w:rsidRPr="000C4D91" w14:paraId="73D17857" w14:textId="77777777" w:rsidTr="00AA59F6">
        <w:trPr>
          <w:trHeight w:val="300"/>
        </w:trPr>
        <w:tc>
          <w:tcPr>
            <w:tcW w:w="2308" w:type="dxa"/>
            <w:shd w:val="clear" w:color="auto" w:fill="auto"/>
            <w:noWrap/>
            <w:vAlign w:val="center"/>
            <w:hideMark/>
          </w:tcPr>
          <w:p w14:paraId="7A34C5EA" w14:textId="77777777" w:rsidR="00813784" w:rsidRPr="000C4D91" w:rsidRDefault="00813784" w:rsidP="00E92033">
            <w:pPr>
              <w:spacing w:after="0" w:line="240" w:lineRule="auto"/>
              <w:jc w:val="center"/>
              <w:rPr>
                <w:rFonts w:ascii="Calibri" w:eastAsia="Times New Roman" w:hAnsi="Calibri" w:cs="Calibri"/>
                <w:color w:val="000000"/>
                <w:lang w:eastAsia="de-DE"/>
              </w:rPr>
            </w:pPr>
            <w:r w:rsidRPr="000C4D91">
              <w:rPr>
                <w:rFonts w:ascii="Calibri" w:eastAsia="Times New Roman" w:hAnsi="Calibri" w:cs="Calibri"/>
                <w:color w:val="000000"/>
                <w:lang w:eastAsia="de-DE"/>
              </w:rPr>
              <w:t>Final Submission</w:t>
            </w:r>
          </w:p>
        </w:tc>
        <w:tc>
          <w:tcPr>
            <w:tcW w:w="1144" w:type="dxa"/>
            <w:shd w:val="clear" w:color="auto" w:fill="auto"/>
            <w:noWrap/>
            <w:vAlign w:val="center"/>
            <w:hideMark/>
          </w:tcPr>
          <w:p w14:paraId="5599A894" w14:textId="77777777" w:rsidR="00813784" w:rsidRPr="000C4D91" w:rsidRDefault="00813784" w:rsidP="00E92033">
            <w:pPr>
              <w:spacing w:after="0" w:line="240" w:lineRule="auto"/>
              <w:jc w:val="center"/>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22.12.2024</w:t>
            </w:r>
          </w:p>
        </w:tc>
        <w:tc>
          <w:tcPr>
            <w:tcW w:w="3524" w:type="dxa"/>
            <w:shd w:val="clear" w:color="auto" w:fill="auto"/>
            <w:noWrap/>
            <w:hideMark/>
          </w:tcPr>
          <w:p w14:paraId="02E5184D"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Submit the report, demo, and codebase.</w:t>
            </w:r>
          </w:p>
        </w:tc>
        <w:tc>
          <w:tcPr>
            <w:tcW w:w="2013" w:type="dxa"/>
            <w:shd w:val="clear" w:color="auto" w:fill="auto"/>
            <w:noWrap/>
            <w:hideMark/>
          </w:tcPr>
          <w:p w14:paraId="29E1EFFB"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Submission complete.</w:t>
            </w:r>
          </w:p>
        </w:tc>
        <w:tc>
          <w:tcPr>
            <w:tcW w:w="2819" w:type="dxa"/>
            <w:shd w:val="clear" w:color="auto" w:fill="auto"/>
            <w:noWrap/>
            <w:hideMark/>
          </w:tcPr>
          <w:p w14:paraId="5BC037E4"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Report, demo, and source code.</w:t>
            </w:r>
          </w:p>
        </w:tc>
        <w:tc>
          <w:tcPr>
            <w:tcW w:w="1142" w:type="dxa"/>
            <w:shd w:val="clear" w:color="auto" w:fill="auto"/>
            <w:noWrap/>
            <w:hideMark/>
          </w:tcPr>
          <w:p w14:paraId="782D1026" w14:textId="77777777" w:rsidR="00813784" w:rsidRPr="000C4D91" w:rsidRDefault="00813784" w:rsidP="00E92033">
            <w:pPr>
              <w:spacing w:after="0" w:line="240" w:lineRule="auto"/>
              <w:rPr>
                <w:rFonts w:ascii="Calibri" w:eastAsia="Times New Roman" w:hAnsi="Calibri" w:cs="Calibri"/>
                <w:color w:val="000000"/>
                <w:sz w:val="20"/>
                <w:szCs w:val="20"/>
                <w:lang w:eastAsia="de-DE"/>
              </w:rPr>
            </w:pPr>
            <w:r w:rsidRPr="000C4D91">
              <w:rPr>
                <w:rFonts w:ascii="Calibri" w:eastAsia="Times New Roman" w:hAnsi="Calibri" w:cs="Calibri"/>
                <w:color w:val="000000"/>
                <w:sz w:val="20"/>
                <w:szCs w:val="20"/>
                <w:lang w:eastAsia="de-DE"/>
              </w:rPr>
              <w:t>Jan</w:t>
            </w:r>
          </w:p>
        </w:tc>
      </w:tr>
    </w:tbl>
    <w:p w14:paraId="55DEE252" w14:textId="77777777" w:rsidR="00A6482D" w:rsidRPr="000C4D91" w:rsidRDefault="00A6482D" w:rsidP="00A6482D">
      <w:pPr>
        <w:pStyle w:val="Body"/>
      </w:pPr>
    </w:p>
    <w:p w14:paraId="5200C2E6" w14:textId="77777777" w:rsidR="00640035" w:rsidRPr="000C4D91" w:rsidRDefault="00640035" w:rsidP="00254FA0">
      <w:pPr>
        <w:pStyle w:val="Body"/>
        <w:rPr>
          <w:rFonts w:ascii="Calibri" w:hAnsi="Calibri" w:cs="Calibri"/>
          <w:sz w:val="22"/>
          <w:szCs w:val="22"/>
        </w:rPr>
      </w:pPr>
    </w:p>
    <w:p w14:paraId="14958944" w14:textId="4E380303" w:rsidR="00640035" w:rsidRPr="000C4D91" w:rsidRDefault="00640035" w:rsidP="00254FA0">
      <w:pPr>
        <w:pStyle w:val="Body"/>
        <w:rPr>
          <w:rFonts w:ascii="Calibri" w:hAnsi="Calibri" w:cs="Calibri"/>
          <w:sz w:val="22"/>
          <w:szCs w:val="22"/>
        </w:rPr>
        <w:sectPr w:rsidR="00640035" w:rsidRPr="000C4D91" w:rsidSect="00640035">
          <w:footerReference w:type="default" r:id="rId21"/>
          <w:pgSz w:w="15840" w:h="12240" w:orient="landscape" w:code="1"/>
          <w:pgMar w:top="1440" w:right="1440" w:bottom="1440" w:left="1440" w:header="720" w:footer="720" w:gutter="0"/>
          <w:cols w:space="720"/>
          <w:docGrid w:linePitch="360"/>
        </w:sectPr>
      </w:pPr>
    </w:p>
    <w:p w14:paraId="337231A3" w14:textId="33F3D483" w:rsidR="00A55D01" w:rsidRPr="000C4D91" w:rsidRDefault="00A55D01" w:rsidP="00254FA0">
      <w:pPr>
        <w:pStyle w:val="Body"/>
        <w:rPr>
          <w:rFonts w:ascii="Calibri" w:hAnsi="Calibri" w:cs="Calibri"/>
          <w:b/>
          <w:sz w:val="22"/>
          <w:szCs w:val="22"/>
        </w:rPr>
      </w:pPr>
    </w:p>
    <w:p w14:paraId="429A2B34" w14:textId="1C59CEAE" w:rsidR="00F35241" w:rsidRPr="000C4D91" w:rsidRDefault="00F35241" w:rsidP="00BB379F">
      <w:pPr>
        <w:pStyle w:val="berschrift1"/>
        <w:rPr>
          <w:color w:val="000000" w:themeColor="text1"/>
        </w:rPr>
      </w:pPr>
      <w:r w:rsidRPr="000C4D91">
        <w:t xml:space="preserve">References / Biography </w:t>
      </w:r>
    </w:p>
    <w:p w14:paraId="6564EAC4" w14:textId="77777777" w:rsidR="000F1719" w:rsidRPr="000F1719" w:rsidRDefault="000F1719" w:rsidP="000F1719">
      <w:pPr>
        <w:pStyle w:val="Literaturverzeichnis"/>
        <w:rPr>
          <w:rFonts w:ascii="Calibri" w:cs="Calibri"/>
          <w:lang w:val="de-DE"/>
        </w:rPr>
      </w:pPr>
      <w:r>
        <w:fldChar w:fldCharType="begin"/>
      </w:r>
      <w:r>
        <w:instrText xml:space="preserve"> ADDIN ZOTERO_BIBL {"uncited":[],"omitted":[],"custom":[]} CSL_BIBLIOGRAPHY </w:instrText>
      </w:r>
      <w:r>
        <w:fldChar w:fldCharType="separate"/>
      </w:r>
      <w:r w:rsidRPr="000F1719">
        <w:rPr>
          <w:rFonts w:ascii="Calibri" w:cs="Calibri"/>
          <w:lang w:val="de-DE"/>
        </w:rPr>
        <w:t xml:space="preserve">Anken, T., Abt, F., &amp; Binder, S. (2022, März 14). </w:t>
      </w:r>
      <w:r w:rsidRPr="000F1719">
        <w:rPr>
          <w:rFonts w:ascii="Calibri" w:cs="Calibri"/>
          <w:i/>
          <w:iCs/>
          <w:lang w:val="de-DE"/>
        </w:rPr>
        <w:t>Stickstoffdünger mit digitaler Technik effizienter einsetzen</w:t>
      </w:r>
      <w:r w:rsidRPr="000F1719">
        <w:rPr>
          <w:rFonts w:ascii="Calibri" w:cs="Calibri"/>
          <w:lang w:val="de-DE"/>
        </w:rPr>
        <w:t>. UFA-Revue. https://www.ufarevue.ch/landtechnik/stickstoffduenger-mit-digitaler-technik-effizienter-einsetzen</w:t>
      </w:r>
    </w:p>
    <w:p w14:paraId="6B8F539E" w14:textId="77777777" w:rsidR="000F1719" w:rsidRPr="000F1719" w:rsidRDefault="000F1719" w:rsidP="000F1719">
      <w:pPr>
        <w:pStyle w:val="Literaturverzeichnis"/>
        <w:rPr>
          <w:rFonts w:ascii="Calibri" w:cs="Calibri"/>
          <w:lang w:val="de-DE"/>
        </w:rPr>
      </w:pPr>
      <w:r w:rsidRPr="000F1719">
        <w:rPr>
          <w:rFonts w:ascii="Calibri" w:cs="Calibri"/>
          <w:lang w:val="de-DE"/>
        </w:rPr>
        <w:t xml:space="preserve">Latsch, A., &amp; Kramer, B. (2023, Dezember 13). </w:t>
      </w:r>
      <w:r w:rsidRPr="000F1719">
        <w:rPr>
          <w:rFonts w:ascii="Calibri" w:cs="Calibri"/>
          <w:i/>
          <w:iCs/>
          <w:lang w:val="de-DE"/>
        </w:rPr>
        <w:t>Ortsspezifische Düngung – etwas für die Praxis?</w:t>
      </w:r>
      <w:r w:rsidRPr="000F1719">
        <w:rPr>
          <w:rFonts w:ascii="Calibri" w:cs="Calibri"/>
          <w:lang w:val="de-DE"/>
        </w:rPr>
        <w:t xml:space="preserve"> UFA-Revue. https://www.ufarevue.ch/pflanzenbau/ortsspezifische-duengung-etwas-fuer-die-praxis</w:t>
      </w:r>
    </w:p>
    <w:p w14:paraId="7487BC3F" w14:textId="77777777" w:rsidR="000F1719" w:rsidRPr="000F1719" w:rsidRDefault="000F1719" w:rsidP="000F1719">
      <w:pPr>
        <w:pStyle w:val="Literaturverzeichnis"/>
        <w:rPr>
          <w:rFonts w:ascii="Calibri" w:cs="Calibri"/>
          <w:lang w:val="de-DE"/>
        </w:rPr>
      </w:pPr>
      <w:r w:rsidRPr="000F1719">
        <w:rPr>
          <w:rFonts w:ascii="Calibri" w:cs="Calibri"/>
          <w:lang w:val="de-DE"/>
        </w:rPr>
        <w:t xml:space="preserve">Waser, F. (2024). </w:t>
      </w:r>
      <w:r w:rsidRPr="000F1719">
        <w:rPr>
          <w:rFonts w:ascii="Calibri" w:cs="Calibri"/>
          <w:i/>
          <w:iCs/>
          <w:lang w:val="de-DE"/>
        </w:rPr>
        <w:t>Flawas/IoT-Measure</w:t>
      </w:r>
      <w:r w:rsidRPr="000F1719">
        <w:rPr>
          <w:rFonts w:ascii="Calibri" w:cs="Calibri"/>
          <w:lang w:val="de-DE"/>
        </w:rPr>
        <w:t xml:space="preserve"> [PHP]. https://github.com/flawas/IoT-Measure (Original work published 2023)</w:t>
      </w:r>
    </w:p>
    <w:p w14:paraId="2F09C1C0" w14:textId="77777777" w:rsidR="00465AEC" w:rsidRDefault="00465AEC">
      <w:pPr>
        <w:jc w:val="left"/>
        <w:rPr>
          <w:rFonts w:asciiTheme="majorHAnsi" w:eastAsiaTheme="majorEastAsia" w:hAnsiTheme="majorHAnsi" w:cstheme="majorBidi"/>
          <w:color w:val="2E74B5" w:themeColor="accent1" w:themeShade="BF"/>
          <w:sz w:val="32"/>
          <w:szCs w:val="32"/>
        </w:rPr>
      </w:pPr>
      <w:r>
        <w:br w:type="page"/>
      </w:r>
    </w:p>
    <w:p w14:paraId="0FF6F38C" w14:textId="1BE4AE91" w:rsidR="00950C51" w:rsidRDefault="000F1719" w:rsidP="005D5BD7">
      <w:pPr>
        <w:pStyle w:val="berschrift1"/>
      </w:pPr>
      <w:r>
        <w:lastRenderedPageBreak/>
        <w:fldChar w:fldCharType="end"/>
      </w:r>
      <w:bookmarkEnd w:id="0"/>
      <w:r w:rsidR="0000798C">
        <w:t>Attachements</w:t>
      </w:r>
    </w:p>
    <w:p w14:paraId="019EFEFF" w14:textId="7603F35E" w:rsidR="005D5BD7" w:rsidRDefault="00733DC4" w:rsidP="00733DC4">
      <w:pPr>
        <w:pStyle w:val="berschrift2"/>
      </w:pPr>
      <w:r>
        <w:t>LoRa Extension Board Diagramm</w:t>
      </w:r>
    </w:p>
    <w:p w14:paraId="5C9AAF5C" w14:textId="3F1D2D6F" w:rsidR="005D5BD7" w:rsidRDefault="00295CB4" w:rsidP="00295CB4">
      <w:r>
        <w:rPr>
          <w:noProof/>
        </w:rPr>
        <w:drawing>
          <wp:inline distT="0" distB="0" distL="0" distR="0" wp14:anchorId="5D64D96F" wp14:editId="38A9CC97">
            <wp:extent cx="5943600" cy="4204970"/>
            <wp:effectExtent l="0" t="0" r="0" b="0"/>
            <wp:docPr id="2026050208" name="Grafik 4" descr="Ein Bild, das Text, Diagramm, Plan,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50208" name="Grafik 4" descr="Ein Bild, das Text, Diagramm, Plan, Rechteck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76C84229" w14:textId="45AEC42F" w:rsidR="007C6C25" w:rsidRDefault="007C6C25" w:rsidP="00962CB6">
      <w:pPr>
        <w:pStyle w:val="berschrift2"/>
      </w:pPr>
      <w:r>
        <w:lastRenderedPageBreak/>
        <w:t xml:space="preserve">Soil Moisture </w:t>
      </w:r>
      <w:r w:rsidR="00962CB6">
        <w:t>Sensor Diagramm</w:t>
      </w:r>
    </w:p>
    <w:p w14:paraId="60D3FC28" w14:textId="328AD94C" w:rsidR="005D5BD7" w:rsidRPr="005D5BD7" w:rsidRDefault="00962CB6" w:rsidP="00295CB4">
      <w:r w:rsidRPr="00962CB6">
        <w:rPr>
          <w:noProof/>
        </w:rPr>
        <w:drawing>
          <wp:inline distT="0" distB="0" distL="0" distR="0" wp14:anchorId="13BF1719" wp14:editId="613ECF0D">
            <wp:extent cx="5943600" cy="4477385"/>
            <wp:effectExtent l="0" t="0" r="0" b="0"/>
            <wp:docPr id="1918761966" name="Grafik 1" descr="Ein Bild, das Text, Screenshot, Schrif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1966" name="Grafik 1" descr="Ein Bild, das Text, Screenshot, Schrift, parallel enthält.&#10;&#10;Automatisch generierte Beschreibung"/>
                    <pic:cNvPicPr/>
                  </pic:nvPicPr>
                  <pic:blipFill>
                    <a:blip r:embed="rId23"/>
                    <a:stretch>
                      <a:fillRect/>
                    </a:stretch>
                  </pic:blipFill>
                  <pic:spPr>
                    <a:xfrm>
                      <a:off x="0" y="0"/>
                      <a:ext cx="5943600" cy="4477385"/>
                    </a:xfrm>
                    <a:prstGeom prst="rect">
                      <a:avLst/>
                    </a:prstGeom>
                  </pic:spPr>
                </pic:pic>
              </a:graphicData>
            </a:graphic>
          </wp:inline>
        </w:drawing>
      </w:r>
    </w:p>
    <w:sectPr w:rsidR="005D5BD7" w:rsidRPr="005D5BD7" w:rsidSect="00267230">
      <w:footerReference w:type="defaul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919F9" w14:textId="77777777" w:rsidR="009210AD" w:rsidRPr="000C4D91" w:rsidRDefault="009210AD" w:rsidP="00A41112">
      <w:pPr>
        <w:spacing w:after="0" w:line="240" w:lineRule="auto"/>
      </w:pPr>
      <w:r w:rsidRPr="000C4D91">
        <w:separator/>
      </w:r>
    </w:p>
  </w:endnote>
  <w:endnote w:type="continuationSeparator" w:id="0">
    <w:p w14:paraId="03AE893A" w14:textId="77777777" w:rsidR="009210AD" w:rsidRPr="000C4D91" w:rsidRDefault="009210AD" w:rsidP="00A41112">
      <w:pPr>
        <w:spacing w:after="0" w:line="240" w:lineRule="auto"/>
      </w:pPr>
      <w:r w:rsidRPr="000C4D91">
        <w:continuationSeparator/>
      </w:r>
    </w:p>
  </w:endnote>
  <w:endnote w:type="continuationNotice" w:id="1">
    <w:p w14:paraId="1546CD86" w14:textId="77777777" w:rsidR="009210AD" w:rsidRPr="000C4D91" w:rsidRDefault="009210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D06C1" w14:textId="77777777" w:rsidR="00BD79A0" w:rsidRDefault="00BD79A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79B15" w14:textId="733F13E5" w:rsidR="00F90750" w:rsidRPr="000C4D91" w:rsidRDefault="00F90750" w:rsidP="00AB225D">
    <w:pPr>
      <w:pStyle w:val="Fuzeile"/>
      <w:rPr>
        <w:rFonts w:ascii="Arial" w:hAnsi="Arial"/>
        <w:snapToGrid w:val="0"/>
        <w:sz w:val="16"/>
      </w:rPr>
    </w:pPr>
  </w:p>
  <w:p w14:paraId="2A353272" w14:textId="7D4B181F" w:rsidR="00685D3C" w:rsidRPr="000C4D91" w:rsidRDefault="00685D3C" w:rsidP="00C5482B">
    <w:pPr>
      <w:pStyle w:val="Fuzeile"/>
    </w:pPr>
    <w:r w:rsidRPr="000C4D91">
      <w:rPr>
        <w:noProof/>
        <w:sz w:val="20"/>
        <w:szCs w:val="20"/>
      </w:rPr>
      <mc:AlternateContent>
        <mc:Choice Requires="wps">
          <w:drawing>
            <wp:anchor distT="0" distB="0" distL="114300" distR="114300" simplePos="0" relativeHeight="251658240" behindDoc="0" locked="0" layoutInCell="1" allowOverlap="1" wp14:anchorId="15F96AB2" wp14:editId="1C7EF194">
              <wp:simplePos x="0" y="0"/>
              <wp:positionH relativeFrom="column">
                <wp:posOffset>0</wp:posOffset>
              </wp:positionH>
              <wp:positionV relativeFrom="paragraph">
                <wp:posOffset>0</wp:posOffset>
              </wp:positionV>
              <wp:extent cx="5969000" cy="0"/>
              <wp:effectExtent l="0" t="0" r="0" b="0"/>
              <wp:wrapNone/>
              <wp:docPr id="121708066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68E32608">
            <v:line id="Line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0" to="470pt,0" w14:anchorId="7C2347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">
              <o:lock v:ext="edit" shapetype="f"/>
            </v:line>
          </w:pict>
        </mc:Fallback>
      </mc:AlternateContent>
    </w:r>
    <w:r w:rsidR="00AB225D" w:rsidRPr="000C4D91">
      <w:rPr>
        <w:rFonts w:ascii="Arial" w:hAnsi="Arial" w:cs="Arial"/>
        <w:snapToGrid w:val="0"/>
        <w:sz w:val="16"/>
      </w:rPr>
      <w:t>©</w:t>
    </w:r>
    <w:r w:rsidR="00AB225D" w:rsidRPr="000C4D91">
      <w:rPr>
        <w:rFonts w:ascii="Arial" w:hAnsi="Arial"/>
        <w:snapToGrid w:val="0"/>
        <w:sz w:val="16"/>
      </w:rPr>
      <w:t xml:space="preserve"> September </w:t>
    </w:r>
    <w:r w:rsidR="00D3230F">
      <w:rPr>
        <w:rFonts w:ascii="Arial" w:hAnsi="Arial"/>
        <w:snapToGrid w:val="0"/>
        <w:sz w:val="16"/>
      </w:rPr>
      <w:t>19</w:t>
    </w:r>
    <w:r w:rsidR="00AB225D" w:rsidRPr="000C4D91">
      <w:rPr>
        <w:rFonts w:ascii="Arial" w:hAnsi="Arial"/>
        <w:snapToGrid w:val="0"/>
        <w:sz w:val="16"/>
      </w:rPr>
      <w:t>, 20</w:t>
    </w:r>
    <w:r w:rsidR="004237AE" w:rsidRPr="000C4D91">
      <w:rPr>
        <w:rFonts w:ascii="Arial" w:hAnsi="Arial"/>
        <w:snapToGrid w:val="0"/>
        <w:sz w:val="16"/>
      </w:rPr>
      <w:t>2</w:t>
    </w:r>
    <w:r w:rsidR="003F2614" w:rsidRPr="000C4D91">
      <w:rPr>
        <w:rFonts w:ascii="Arial" w:hAnsi="Arial"/>
        <w:snapToGrid w:val="0"/>
        <w:sz w:val="16"/>
      </w:rPr>
      <w:t>4</w:t>
    </w:r>
    <w:r w:rsidR="00AB225D" w:rsidRPr="000C4D91">
      <w:rPr>
        <w:rFonts w:ascii="Arial" w:hAnsi="Arial"/>
        <w:snapToGrid w:val="0"/>
        <w:sz w:val="16"/>
      </w:rPr>
      <w:t xml:space="preserve"> by </w:t>
    </w:r>
    <w:r w:rsidR="005770CE" w:rsidRPr="000C4D91">
      <w:rPr>
        <w:rFonts w:ascii="Arial" w:hAnsi="Arial"/>
        <w:snapToGrid w:val="0"/>
        <w:sz w:val="16"/>
      </w:rPr>
      <w:t xml:space="preserve">Prof. </w:t>
    </w:r>
    <w:r w:rsidR="00AB225D" w:rsidRPr="000C4D91">
      <w:rPr>
        <w:rFonts w:ascii="Arial" w:hAnsi="Arial"/>
        <w:snapToGrid w:val="0"/>
        <w:sz w:val="16"/>
      </w:rPr>
      <w:t>Dr. Angela Nicoara / IoT Systems &amp; Software Research / HSLU Informatik, Switzerland</w:t>
    </w:r>
    <w:r w:rsidR="00640035" w:rsidRPr="000C4D91">
      <w:rPr>
        <w:rFonts w:ascii="Arial" w:hAnsi="Arial"/>
        <w:snapToGrid w:val="0"/>
        <w:sz w:val="16"/>
      </w:rPr>
      <w:tab/>
    </w:r>
    <w:r w:rsidRPr="000C4D91">
      <w:fldChar w:fldCharType="begin"/>
    </w:r>
    <w:r w:rsidRPr="000C4D91">
      <w:instrText xml:space="preserve"> PAGE   \* MERGEFORMAT </w:instrText>
    </w:r>
    <w:r w:rsidRPr="000C4D91">
      <w:fldChar w:fldCharType="separate"/>
    </w:r>
    <w:r w:rsidRPr="000C4D91">
      <w:t>1</w:t>
    </w:r>
    <w:r w:rsidRPr="000C4D91">
      <w:fldChar w:fldCharType="end"/>
    </w:r>
  </w:p>
  <w:p w14:paraId="55DD13A2" w14:textId="77777777" w:rsidR="00685D3C" w:rsidRPr="000C4D91" w:rsidRDefault="00685D3C" w:rsidP="00C5482B">
    <w:pPr>
      <w:pStyle w:val="Fuzeile"/>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18965" w14:textId="4D188C06" w:rsidR="00640035" w:rsidRPr="000C4D91" w:rsidRDefault="00640035" w:rsidP="00AB225D">
    <w:pPr>
      <w:pStyle w:val="Fuzeile"/>
      <w:rPr>
        <w:rFonts w:ascii="Arial" w:hAnsi="Arial"/>
        <w:snapToGrid w:val="0"/>
        <w:sz w:val="16"/>
      </w:rPr>
    </w:pPr>
  </w:p>
  <w:p w14:paraId="6300CB7E" w14:textId="5C3C1FEE" w:rsidR="00640035" w:rsidRPr="000C4D91" w:rsidRDefault="00640035" w:rsidP="00640035">
    <w:pPr>
      <w:pStyle w:val="Fuzeile"/>
    </w:pPr>
    <w:r w:rsidRPr="000C4D91">
      <w:rPr>
        <w:noProof/>
        <w:sz w:val="20"/>
        <w:szCs w:val="20"/>
      </w:rPr>
      <mc:AlternateContent>
        <mc:Choice Requires="wps">
          <w:drawing>
            <wp:anchor distT="0" distB="0" distL="114300" distR="114300" simplePos="0" relativeHeight="251658241" behindDoc="0" locked="0" layoutInCell="1" allowOverlap="1" wp14:anchorId="775AEC1C" wp14:editId="7620EE39">
              <wp:simplePos x="0" y="0"/>
              <wp:positionH relativeFrom="column">
                <wp:posOffset>0</wp:posOffset>
              </wp:positionH>
              <wp:positionV relativeFrom="paragraph">
                <wp:posOffset>0</wp:posOffset>
              </wp:positionV>
              <wp:extent cx="5969000" cy="0"/>
              <wp:effectExtent l="0" t="0" r="0" b="0"/>
              <wp:wrapNone/>
              <wp:docPr id="115611569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482473A7">
            <v:line id="Line 1"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0" to="470pt,0" w14:anchorId="66C08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">
              <o:lock v:ext="edit" shapetype="f"/>
            </v:line>
          </w:pict>
        </mc:Fallback>
      </mc:AlternateContent>
    </w:r>
    <w:r w:rsidRPr="000C4D91">
      <w:rPr>
        <w:rFonts w:ascii="Arial" w:hAnsi="Arial" w:cs="Arial"/>
        <w:snapToGrid w:val="0"/>
        <w:sz w:val="16"/>
      </w:rPr>
      <w:t>©</w:t>
    </w:r>
    <w:r w:rsidRPr="000C4D91">
      <w:rPr>
        <w:rFonts w:ascii="Arial" w:hAnsi="Arial"/>
        <w:snapToGrid w:val="0"/>
        <w:sz w:val="16"/>
      </w:rPr>
      <w:t xml:space="preserve"> September 19, 2024 by Prof. Dr. Angela Nicoara / IoT Systems &amp; Software Research / HSLU Informatik, Switzerland</w:t>
    </w:r>
    <w:r w:rsidRPr="000C4D91">
      <w:rPr>
        <w:rFonts w:ascii="Arial" w:hAnsi="Arial"/>
        <w:snapToGrid w:val="0"/>
        <w:sz w:val="16"/>
      </w:rPr>
      <w:tab/>
    </w:r>
    <w:r w:rsidRPr="000C4D91">
      <w:fldChar w:fldCharType="begin"/>
    </w:r>
    <w:r w:rsidRPr="000C4D91">
      <w:instrText xml:space="preserve"> PAGE   \* MERGEFORMAT </w:instrText>
    </w:r>
    <w:r w:rsidRPr="000C4D91">
      <w:fldChar w:fldCharType="separate"/>
    </w:r>
    <w:r w:rsidRPr="000C4D91">
      <w:t>1</w:t>
    </w:r>
    <w:r w:rsidRPr="000C4D91">
      <w:fldChar w:fldCharType="end"/>
    </w:r>
  </w:p>
  <w:p w14:paraId="308B9EE1" w14:textId="77777777" w:rsidR="00640035" w:rsidRPr="000C4D91" w:rsidRDefault="00640035" w:rsidP="00C5482B">
    <w:pPr>
      <w:pStyle w:val="Fuzeile"/>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F047E" w14:textId="77777777" w:rsidR="00F90750" w:rsidRPr="000C4D91" w:rsidRDefault="00F90750" w:rsidP="00AB225D">
    <w:pPr>
      <w:pStyle w:val="Fuzeile"/>
      <w:rPr>
        <w:rFonts w:ascii="Arial" w:hAnsi="Arial"/>
        <w:snapToGrid w:val="0"/>
        <w:sz w:val="16"/>
      </w:rPr>
    </w:pPr>
  </w:p>
  <w:p w14:paraId="16AC5049" w14:textId="77777777" w:rsidR="00685D3C" w:rsidRPr="000C4D91" w:rsidRDefault="00640035" w:rsidP="00C5482B">
    <w:pPr>
      <w:pStyle w:val="Fuzeile"/>
    </w:pPr>
    <w:r w:rsidRPr="000C4D91">
      <w:rPr>
        <w:noProof/>
        <w:sz w:val="20"/>
        <w:szCs w:val="20"/>
      </w:rPr>
      <mc:AlternateContent>
        <mc:Choice Requires="wps">
          <w:drawing>
            <wp:anchor distT="0" distB="0" distL="114300" distR="114300" simplePos="0" relativeHeight="251658242" behindDoc="0" locked="0" layoutInCell="1" allowOverlap="1" wp14:anchorId="293F1058" wp14:editId="7362D3F6">
              <wp:simplePos x="0" y="0"/>
              <wp:positionH relativeFrom="column">
                <wp:posOffset>0</wp:posOffset>
              </wp:positionH>
              <wp:positionV relativeFrom="paragraph">
                <wp:posOffset>0</wp:posOffset>
              </wp:positionV>
              <wp:extent cx="5969000" cy="0"/>
              <wp:effectExtent l="0" t="0" r="0" b="0"/>
              <wp:wrapNone/>
              <wp:docPr id="124204563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0AD12749">
            <v:line id="Line 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0" to="470pt,0" w14:anchorId="20A46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">
              <o:lock v:ext="edit" shapetype="f"/>
            </v:line>
          </w:pict>
        </mc:Fallback>
      </mc:AlternateContent>
    </w:r>
    <w:r w:rsidR="00AB225D" w:rsidRPr="000C4D91">
      <w:rPr>
        <w:rFonts w:ascii="Arial" w:hAnsi="Arial" w:cs="Arial"/>
        <w:snapToGrid w:val="0"/>
        <w:sz w:val="16"/>
      </w:rPr>
      <w:t>©</w:t>
    </w:r>
    <w:r w:rsidR="00AB225D" w:rsidRPr="000C4D91">
      <w:rPr>
        <w:rFonts w:ascii="Arial" w:hAnsi="Arial"/>
        <w:snapToGrid w:val="0"/>
        <w:sz w:val="16"/>
      </w:rPr>
      <w:t xml:space="preserve"> September </w:t>
    </w:r>
    <w:r w:rsidR="003F2614" w:rsidRPr="000C4D91">
      <w:rPr>
        <w:rFonts w:ascii="Arial" w:hAnsi="Arial"/>
        <w:snapToGrid w:val="0"/>
        <w:sz w:val="16"/>
      </w:rPr>
      <w:t>19</w:t>
    </w:r>
    <w:r w:rsidR="00AB225D" w:rsidRPr="000C4D91">
      <w:rPr>
        <w:rFonts w:ascii="Arial" w:hAnsi="Arial"/>
        <w:snapToGrid w:val="0"/>
        <w:sz w:val="16"/>
      </w:rPr>
      <w:t>, 20</w:t>
    </w:r>
    <w:r w:rsidR="004237AE" w:rsidRPr="000C4D91">
      <w:rPr>
        <w:rFonts w:ascii="Arial" w:hAnsi="Arial"/>
        <w:snapToGrid w:val="0"/>
        <w:sz w:val="16"/>
      </w:rPr>
      <w:t>2</w:t>
    </w:r>
    <w:r w:rsidR="003F2614" w:rsidRPr="000C4D91">
      <w:rPr>
        <w:rFonts w:ascii="Arial" w:hAnsi="Arial"/>
        <w:snapToGrid w:val="0"/>
        <w:sz w:val="16"/>
      </w:rPr>
      <w:t>4</w:t>
    </w:r>
    <w:r w:rsidR="00AB225D" w:rsidRPr="000C4D91">
      <w:rPr>
        <w:rFonts w:ascii="Arial" w:hAnsi="Arial"/>
        <w:snapToGrid w:val="0"/>
        <w:sz w:val="16"/>
      </w:rPr>
      <w:t xml:space="preserve"> by </w:t>
    </w:r>
    <w:r w:rsidR="005770CE" w:rsidRPr="000C4D91">
      <w:rPr>
        <w:rFonts w:ascii="Arial" w:hAnsi="Arial"/>
        <w:snapToGrid w:val="0"/>
        <w:sz w:val="16"/>
      </w:rPr>
      <w:t xml:space="preserve">Prof. </w:t>
    </w:r>
    <w:r w:rsidR="00AB225D" w:rsidRPr="000C4D91">
      <w:rPr>
        <w:rFonts w:ascii="Arial" w:hAnsi="Arial"/>
        <w:snapToGrid w:val="0"/>
        <w:sz w:val="16"/>
      </w:rPr>
      <w:t>Dr. Angela Nicoara / IoT Systems &amp; Software Research / HSLU Informatik, Switzerland</w:t>
    </w:r>
    <w:r w:rsidRPr="000C4D91">
      <w:rPr>
        <w:rFonts w:ascii="Arial" w:hAnsi="Arial"/>
        <w:snapToGrid w:val="0"/>
        <w:sz w:val="16"/>
      </w:rPr>
      <w:tab/>
    </w:r>
    <w:r w:rsidR="00685D3C" w:rsidRPr="00F03DA4">
      <w:rPr>
        <w:rFonts w:ascii="Arial" w:hAnsi="Arial" w:cs="Arial"/>
        <w:sz w:val="16"/>
        <w:szCs w:val="16"/>
      </w:rPr>
      <w:fldChar w:fldCharType="begin"/>
    </w:r>
    <w:r w:rsidR="00685D3C" w:rsidRPr="00F03DA4">
      <w:rPr>
        <w:rFonts w:ascii="Arial" w:hAnsi="Arial" w:cs="Arial"/>
        <w:sz w:val="16"/>
        <w:szCs w:val="16"/>
      </w:rPr>
      <w:instrText xml:space="preserve"> PAGE   \* MERGEFORMAT </w:instrText>
    </w:r>
    <w:r w:rsidR="00685D3C" w:rsidRPr="00F03DA4">
      <w:rPr>
        <w:rFonts w:ascii="Arial" w:hAnsi="Arial" w:cs="Arial"/>
        <w:sz w:val="16"/>
        <w:szCs w:val="16"/>
      </w:rPr>
      <w:fldChar w:fldCharType="separate"/>
    </w:r>
    <w:r w:rsidR="00685D3C" w:rsidRPr="00F03DA4">
      <w:rPr>
        <w:rFonts w:ascii="Arial" w:hAnsi="Arial" w:cs="Arial"/>
        <w:sz w:val="16"/>
        <w:szCs w:val="16"/>
      </w:rPr>
      <w:t>1</w:t>
    </w:r>
    <w:r w:rsidR="00685D3C" w:rsidRPr="00F03DA4">
      <w:rPr>
        <w:rFonts w:ascii="Arial" w:hAnsi="Arial" w:cs="Arial"/>
        <w:sz w:val="16"/>
        <w:szCs w:val="16"/>
      </w:rPr>
      <w:fldChar w:fldCharType="end"/>
    </w:r>
  </w:p>
  <w:p w14:paraId="6B90B365" w14:textId="77777777" w:rsidR="00685D3C" w:rsidRPr="000C4D91" w:rsidRDefault="00685D3C" w:rsidP="00C5482B">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4C65D" w14:textId="77777777" w:rsidR="009210AD" w:rsidRPr="000C4D91" w:rsidRDefault="009210AD" w:rsidP="00A41112">
      <w:pPr>
        <w:spacing w:after="0" w:line="240" w:lineRule="auto"/>
      </w:pPr>
      <w:r w:rsidRPr="000C4D91">
        <w:separator/>
      </w:r>
    </w:p>
  </w:footnote>
  <w:footnote w:type="continuationSeparator" w:id="0">
    <w:p w14:paraId="69D967F5" w14:textId="77777777" w:rsidR="009210AD" w:rsidRPr="000C4D91" w:rsidRDefault="009210AD" w:rsidP="00A41112">
      <w:pPr>
        <w:spacing w:after="0" w:line="240" w:lineRule="auto"/>
      </w:pPr>
      <w:r w:rsidRPr="000C4D91">
        <w:continuationSeparator/>
      </w:r>
    </w:p>
  </w:footnote>
  <w:footnote w:type="continuationNotice" w:id="1">
    <w:p w14:paraId="52C8FFE6" w14:textId="77777777" w:rsidR="009210AD" w:rsidRPr="000C4D91" w:rsidRDefault="009210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5217A" w14:textId="77777777" w:rsidR="00BD79A0" w:rsidRDefault="00BD79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A891E" w14:textId="12FFD11C" w:rsidR="00685D3C" w:rsidRPr="0095622C" w:rsidRDefault="00685D3C">
    <w:pPr>
      <w:pStyle w:val="Kopfzeile"/>
      <w:rPr>
        <w:i/>
        <w:sz w:val="20"/>
        <w:szCs w:val="20"/>
        <w:lang w:val="de-CH"/>
      </w:rPr>
    </w:pPr>
    <w:r w:rsidRPr="0095622C">
      <w:rPr>
        <w:i/>
        <w:sz w:val="20"/>
        <w:szCs w:val="20"/>
        <w:lang w:val="de-CH"/>
      </w:rPr>
      <w:t>HSLU Informatik, Switzerland</w:t>
    </w:r>
    <w:r w:rsidR="00702D51" w:rsidRPr="0095622C">
      <w:rPr>
        <w:i/>
        <w:sz w:val="20"/>
        <w:szCs w:val="20"/>
        <w:lang w:val="de-CH"/>
      </w:rPr>
      <w:t>, 20</w:t>
    </w:r>
    <w:r w:rsidR="00BE3C33" w:rsidRPr="0095622C">
      <w:rPr>
        <w:i/>
        <w:sz w:val="20"/>
        <w:szCs w:val="20"/>
        <w:lang w:val="de-CH"/>
      </w:rPr>
      <w:t>2</w:t>
    </w:r>
    <w:r w:rsidR="00FC4D99" w:rsidRPr="0095622C">
      <w:rPr>
        <w:i/>
        <w:sz w:val="20"/>
        <w:szCs w:val="20"/>
        <w:lang w:val="de-CH"/>
      </w:rPr>
      <w:t>4</w:t>
    </w:r>
    <w:r w:rsidRPr="000C4D91">
      <w:rPr>
        <w:i/>
        <w:sz w:val="20"/>
        <w:szCs w:val="20"/>
      </w:rPr>
      <w:ptab w:relativeTo="margin" w:alignment="center" w:leader="none"/>
    </w:r>
    <w:r w:rsidRPr="000C4D91">
      <w:rPr>
        <w:i/>
        <w:sz w:val="20"/>
        <w:szCs w:val="20"/>
      </w:rPr>
      <w:ptab w:relativeTo="margin" w:alignment="right" w:leader="none"/>
    </w:r>
    <w:r w:rsidRPr="0095622C">
      <w:rPr>
        <w:i/>
        <w:sz w:val="20"/>
        <w:szCs w:val="20"/>
        <w:lang w:val="de-CH"/>
      </w:rPr>
      <w:t>I.BA_IOT.H</w:t>
    </w:r>
    <w:r w:rsidR="00BE3C33" w:rsidRPr="0095622C">
      <w:rPr>
        <w:i/>
        <w:sz w:val="20"/>
        <w:szCs w:val="20"/>
        <w:lang w:val="de-CH"/>
      </w:rPr>
      <w:t>2</w:t>
    </w:r>
    <w:r w:rsidR="00FC4D99" w:rsidRPr="0095622C">
      <w:rPr>
        <w:i/>
        <w:sz w:val="20"/>
        <w:szCs w:val="20"/>
        <w:lang w:val="de-CH"/>
      </w:rPr>
      <w:t>4</w:t>
    </w:r>
    <w:r w:rsidRPr="0095622C">
      <w:rPr>
        <w:i/>
        <w:sz w:val="20"/>
        <w:szCs w:val="20"/>
        <w:lang w:val="de-CH"/>
      </w:rPr>
      <w:t xml:space="preserve"> Final Report </w:t>
    </w:r>
    <w:r w:rsidR="00935BC6">
      <w:rPr>
        <w:i/>
        <w:sz w:val="20"/>
        <w:szCs w:val="20"/>
        <w:lang w:val="de-CH"/>
      </w:rPr>
      <w:t>Group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EAB8" w14:textId="77777777" w:rsidR="00BD79A0" w:rsidRDefault="00BD79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478"/>
    <w:multiLevelType w:val="multilevel"/>
    <w:tmpl w:val="225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270"/>
    <w:multiLevelType w:val="hybridMultilevel"/>
    <w:tmpl w:val="488ED400"/>
    <w:lvl w:ilvl="0" w:tplc="9352468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B65C42"/>
    <w:multiLevelType w:val="hybridMultilevel"/>
    <w:tmpl w:val="A7668C7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D01EDC"/>
    <w:multiLevelType w:val="hybridMultilevel"/>
    <w:tmpl w:val="23524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rPr>
        <w:rFonts w:hint="default"/>
      </w:rPr>
    </w:lvl>
    <w:lvl w:ilvl="3" w:tplc="04090011">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E1802"/>
    <w:multiLevelType w:val="multilevel"/>
    <w:tmpl w:val="75A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6036A"/>
    <w:multiLevelType w:val="hybridMultilevel"/>
    <w:tmpl w:val="5D52A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0D4013"/>
    <w:multiLevelType w:val="hybridMultilevel"/>
    <w:tmpl w:val="BED43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7701CA"/>
    <w:multiLevelType w:val="hybridMultilevel"/>
    <w:tmpl w:val="C87A8658"/>
    <w:lvl w:ilvl="0" w:tplc="14882878">
      <w:numFmt w:val="bullet"/>
      <w:lvlText w:val="-"/>
      <w:lvlJc w:val="left"/>
      <w:pPr>
        <w:ind w:left="720" w:hanging="360"/>
      </w:pPr>
      <w:rPr>
        <w:rFonts w:ascii="Calibri" w:eastAsiaTheme="minorEastAsia"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359A2"/>
    <w:multiLevelType w:val="hybridMultilevel"/>
    <w:tmpl w:val="30F231A4"/>
    <w:lvl w:ilvl="0" w:tplc="3328CE1A">
      <w:start w:val="9"/>
      <w:numFmt w:val="bullet"/>
      <w:lvlText w:val="-"/>
      <w:lvlJc w:val="left"/>
      <w:pPr>
        <w:ind w:left="720" w:hanging="360"/>
      </w:pPr>
      <w:rPr>
        <w:rFonts w:ascii="Verdana" w:eastAsia="SimSu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55F0A"/>
    <w:multiLevelType w:val="hybridMultilevel"/>
    <w:tmpl w:val="A9C67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8E7E98"/>
    <w:multiLevelType w:val="hybridMultilevel"/>
    <w:tmpl w:val="0D2EF016"/>
    <w:lvl w:ilvl="0" w:tplc="E12E5680">
      <w:start w:val="1"/>
      <w:numFmt w:val="decimal"/>
      <w:lvlText w:val="%1)"/>
      <w:lvlJc w:val="left"/>
      <w:pPr>
        <w:ind w:left="720" w:hanging="360"/>
      </w:pPr>
      <w:rPr>
        <w:rFonts w:hint="default"/>
        <w:color w:val="auto"/>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322E7"/>
    <w:multiLevelType w:val="hybridMultilevel"/>
    <w:tmpl w:val="732A81E2"/>
    <w:lvl w:ilvl="0" w:tplc="4FC6B0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E755F"/>
    <w:multiLevelType w:val="hybridMultilevel"/>
    <w:tmpl w:val="C9E8851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740F39"/>
    <w:multiLevelType w:val="hybridMultilevel"/>
    <w:tmpl w:val="91CA8B96"/>
    <w:lvl w:ilvl="0" w:tplc="04090011">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E01F51"/>
    <w:multiLevelType w:val="hybridMultilevel"/>
    <w:tmpl w:val="43629000"/>
    <w:lvl w:ilvl="0" w:tplc="E12E5680">
      <w:start w:val="1"/>
      <w:numFmt w:val="decimal"/>
      <w:lvlText w:val="%1)"/>
      <w:lvlJc w:val="left"/>
      <w:pPr>
        <w:tabs>
          <w:tab w:val="num" w:pos="720"/>
        </w:tabs>
        <w:ind w:left="720" w:hanging="360"/>
      </w:pPr>
      <w:rPr>
        <w:rFonts w:hint="default"/>
        <w:color w:val="auto"/>
      </w:rPr>
    </w:lvl>
    <w:lvl w:ilvl="1" w:tplc="04090017">
      <w:start w:val="1"/>
      <w:numFmt w:val="lowerLetter"/>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A34C85"/>
    <w:multiLevelType w:val="hybridMultilevel"/>
    <w:tmpl w:val="82FA3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11558B8"/>
    <w:multiLevelType w:val="hybridMultilevel"/>
    <w:tmpl w:val="AA924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4C20FB"/>
    <w:multiLevelType w:val="multilevel"/>
    <w:tmpl w:val="BBBEE890"/>
    <w:lvl w:ilvl="0">
      <w:start w:val="1"/>
      <w:numFmt w:val="decimal"/>
      <w:lvlText w:val="%1"/>
      <w:lvlJc w:val="left"/>
      <w:pPr>
        <w:ind w:left="432" w:hanging="432"/>
      </w:pPr>
    </w:lvl>
    <w:lvl w:ilvl="1">
      <w:start w:val="1"/>
      <w:numFmt w:val="decimal"/>
      <w:lvlText w:val="%1.%2"/>
      <w:lvlJc w:val="left"/>
      <w:pPr>
        <w:ind w:left="576" w:hanging="576"/>
      </w:pPr>
      <w:rPr>
        <w:rFonts w:ascii="Verdana" w:hAnsi="Verdana"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4BB5328"/>
    <w:multiLevelType w:val="hybridMultilevel"/>
    <w:tmpl w:val="D8640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0375F"/>
    <w:multiLevelType w:val="hybridMultilevel"/>
    <w:tmpl w:val="371EFEBA"/>
    <w:lvl w:ilvl="0" w:tplc="754432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BD67C38"/>
    <w:multiLevelType w:val="multilevel"/>
    <w:tmpl w:val="63BA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5329B"/>
    <w:multiLevelType w:val="hybridMultilevel"/>
    <w:tmpl w:val="14D6D996"/>
    <w:lvl w:ilvl="0" w:tplc="BDB44C64">
      <w:start w:val="1"/>
      <w:numFmt w:val="decimal"/>
      <w:lvlText w:val="%1)"/>
      <w:lvlJc w:val="left"/>
      <w:pPr>
        <w:tabs>
          <w:tab w:val="num" w:pos="720"/>
        </w:tabs>
        <w:ind w:left="720" w:hanging="360"/>
      </w:pPr>
      <w:rPr>
        <w:rFonts w:hint="default"/>
        <w:color w:val="auto"/>
      </w:rPr>
    </w:lvl>
    <w:lvl w:ilvl="1" w:tplc="04090017">
      <w:start w:val="1"/>
      <w:numFmt w:val="lowerLetter"/>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F82CCA"/>
    <w:multiLevelType w:val="hybridMultilevel"/>
    <w:tmpl w:val="08E4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6D54269"/>
    <w:multiLevelType w:val="hybridMultilevel"/>
    <w:tmpl w:val="EAA090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C547CF"/>
    <w:multiLevelType w:val="hybridMultilevel"/>
    <w:tmpl w:val="A4B2B432"/>
    <w:lvl w:ilvl="0" w:tplc="04090001">
      <w:start w:val="1"/>
      <w:numFmt w:val="bullet"/>
      <w:lvlText w:val=""/>
      <w:lvlJc w:val="left"/>
      <w:pPr>
        <w:ind w:left="720" w:hanging="360"/>
      </w:pPr>
      <w:rPr>
        <w:rFonts w:ascii="Symbol" w:hAnsi="Symbol"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B9222D"/>
    <w:multiLevelType w:val="hybridMultilevel"/>
    <w:tmpl w:val="72A23F26"/>
    <w:lvl w:ilvl="0" w:tplc="A61620A2">
      <w:start w:val="3"/>
      <w:numFmt w:val="bullet"/>
      <w:lvlText w:val="-"/>
      <w:lvlJc w:val="left"/>
      <w:pPr>
        <w:ind w:left="720" w:hanging="360"/>
      </w:pPr>
      <w:rPr>
        <w:rFonts w:ascii="Verdana" w:eastAsia="SimSun" w:hAnsi="Verdana" w:cs="Times New Roman"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35725"/>
    <w:multiLevelType w:val="multilevel"/>
    <w:tmpl w:val="EF6A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92133"/>
    <w:multiLevelType w:val="hybridMultilevel"/>
    <w:tmpl w:val="8F58A234"/>
    <w:lvl w:ilvl="0" w:tplc="5FA83CF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93A710C"/>
    <w:multiLevelType w:val="hybridMultilevel"/>
    <w:tmpl w:val="609E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06B21"/>
    <w:multiLevelType w:val="hybridMultilevel"/>
    <w:tmpl w:val="098480F4"/>
    <w:lvl w:ilvl="0" w:tplc="FB0460F2">
      <w:start w:val="1"/>
      <w:numFmt w:val="decimal"/>
      <w:lvlText w:val="%1)"/>
      <w:lvlJc w:val="left"/>
      <w:pPr>
        <w:tabs>
          <w:tab w:val="num" w:pos="720"/>
        </w:tabs>
        <w:ind w:left="720" w:hanging="360"/>
      </w:pPr>
      <w:rPr>
        <w:rFonts w:hint="default"/>
        <w:b/>
        <w:color w:val="auto"/>
      </w:rPr>
    </w:lvl>
    <w:lvl w:ilvl="1" w:tplc="04090017">
      <w:start w:val="1"/>
      <w:numFmt w:val="lowerLetter"/>
      <w:lvlText w:val="%2)"/>
      <w:lvlJc w:val="left"/>
      <w:pPr>
        <w:tabs>
          <w:tab w:val="num" w:pos="1440"/>
        </w:tabs>
        <w:ind w:left="1440" w:hanging="360"/>
      </w:pPr>
      <w:rPr>
        <w:rFont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6A2567"/>
    <w:multiLevelType w:val="hybridMultilevel"/>
    <w:tmpl w:val="58542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0459DB"/>
    <w:multiLevelType w:val="hybridMultilevel"/>
    <w:tmpl w:val="04105698"/>
    <w:lvl w:ilvl="0" w:tplc="E12E5680">
      <w:start w:val="1"/>
      <w:numFmt w:val="decimal"/>
      <w:lvlText w:val="%1)"/>
      <w:lvlJc w:val="left"/>
      <w:pPr>
        <w:tabs>
          <w:tab w:val="num" w:pos="720"/>
        </w:tabs>
        <w:ind w:left="720" w:hanging="360"/>
      </w:pPr>
      <w:rPr>
        <w:rFonts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rPr>
    </w:lvl>
  </w:abstractNum>
  <w:abstractNum w:abstractNumId="33" w15:restartNumberingAfterBreak="0">
    <w:nsid w:val="7329376A"/>
    <w:multiLevelType w:val="multilevel"/>
    <w:tmpl w:val="08070025"/>
    <w:lvl w:ilvl="0">
      <w:start w:val="1"/>
      <w:numFmt w:val="decimal"/>
      <w:pStyle w:val="berschrift1"/>
      <w:lvlText w:val="%1"/>
      <w:lvlJc w:val="left"/>
      <w:pPr>
        <w:ind w:left="432" w:hanging="432"/>
      </w:pPr>
      <w:rPr>
        <w:rFonts w:hint="default"/>
        <w:color w:val="2E74B5" w:themeColor="accent1" w:themeShade="BF"/>
        <w:u w:val="single"/>
      </w:rPr>
    </w:lvl>
    <w:lvl w:ilvl="1">
      <w:start w:val="1"/>
      <w:numFmt w:val="decimal"/>
      <w:pStyle w:val="berschrift2"/>
      <w:lvlText w:val="%1.%2"/>
      <w:lvlJc w:val="left"/>
      <w:pPr>
        <w:ind w:left="576" w:hanging="576"/>
      </w:pPr>
      <w:rPr>
        <w:rFonts w:hint="default"/>
        <w:color w:val="4472C4" w:themeColor="accent5"/>
        <w:sz w:val="24"/>
      </w:rPr>
    </w:lvl>
    <w:lvl w:ilvl="2">
      <w:start w:val="1"/>
      <w:numFmt w:val="decimal"/>
      <w:pStyle w:val="berschrift3"/>
      <w:lvlText w:val="%1.%2.%3"/>
      <w:lvlJc w:val="left"/>
      <w:pPr>
        <w:ind w:left="720" w:hanging="720"/>
      </w:pPr>
      <w:rPr>
        <w:rFonts w:hint="default"/>
        <w:color w:val="4472C4" w:themeColor="accent5"/>
        <w:sz w:val="24"/>
      </w:rPr>
    </w:lvl>
    <w:lvl w:ilvl="3">
      <w:start w:val="1"/>
      <w:numFmt w:val="decimal"/>
      <w:pStyle w:val="berschrift4"/>
      <w:lvlText w:val="%1.%2.%3.%4"/>
      <w:lvlJc w:val="left"/>
      <w:pPr>
        <w:ind w:left="864" w:hanging="864"/>
      </w:pPr>
      <w:rPr>
        <w:rFonts w:hint="default"/>
        <w:color w:val="4472C4" w:themeColor="accent5"/>
        <w:sz w:val="24"/>
      </w:rPr>
    </w:lvl>
    <w:lvl w:ilvl="4">
      <w:start w:val="1"/>
      <w:numFmt w:val="decimal"/>
      <w:pStyle w:val="berschrift5"/>
      <w:lvlText w:val="%1.%2.%3.%4.%5"/>
      <w:lvlJc w:val="left"/>
      <w:pPr>
        <w:ind w:left="1008" w:hanging="1008"/>
      </w:pPr>
      <w:rPr>
        <w:rFonts w:hint="default"/>
        <w:color w:val="4472C4" w:themeColor="accent5"/>
        <w:sz w:val="24"/>
      </w:rPr>
    </w:lvl>
    <w:lvl w:ilvl="5">
      <w:start w:val="1"/>
      <w:numFmt w:val="decimal"/>
      <w:pStyle w:val="berschrift6"/>
      <w:lvlText w:val="%1.%2.%3.%4.%5.%6"/>
      <w:lvlJc w:val="left"/>
      <w:pPr>
        <w:ind w:left="1152" w:hanging="1152"/>
      </w:pPr>
      <w:rPr>
        <w:rFonts w:hint="default"/>
        <w:color w:val="4472C4" w:themeColor="accent5"/>
        <w:sz w:val="24"/>
      </w:rPr>
    </w:lvl>
    <w:lvl w:ilvl="6">
      <w:start w:val="1"/>
      <w:numFmt w:val="decimal"/>
      <w:pStyle w:val="berschrift7"/>
      <w:lvlText w:val="%1.%2.%3.%4.%5.%6.%7"/>
      <w:lvlJc w:val="left"/>
      <w:pPr>
        <w:ind w:left="1296" w:hanging="1296"/>
      </w:pPr>
      <w:rPr>
        <w:rFonts w:hint="default"/>
        <w:color w:val="4472C4" w:themeColor="accent5"/>
        <w:sz w:val="24"/>
      </w:rPr>
    </w:lvl>
    <w:lvl w:ilvl="7">
      <w:start w:val="1"/>
      <w:numFmt w:val="decimal"/>
      <w:pStyle w:val="berschrift8"/>
      <w:lvlText w:val="%1.%2.%3.%4.%5.%6.%7.%8"/>
      <w:lvlJc w:val="left"/>
      <w:pPr>
        <w:ind w:left="1440" w:hanging="1440"/>
      </w:pPr>
      <w:rPr>
        <w:rFonts w:hint="default"/>
        <w:color w:val="4472C4" w:themeColor="accent5"/>
        <w:sz w:val="24"/>
      </w:rPr>
    </w:lvl>
    <w:lvl w:ilvl="8">
      <w:start w:val="1"/>
      <w:numFmt w:val="decimal"/>
      <w:pStyle w:val="berschrift9"/>
      <w:lvlText w:val="%1.%2.%3.%4.%5.%6.%7.%8.%9"/>
      <w:lvlJc w:val="left"/>
      <w:pPr>
        <w:ind w:left="1584" w:hanging="1584"/>
      </w:pPr>
      <w:rPr>
        <w:rFonts w:hint="default"/>
        <w:color w:val="4472C4" w:themeColor="accent5"/>
        <w:sz w:val="24"/>
      </w:rPr>
    </w:lvl>
  </w:abstractNum>
  <w:abstractNum w:abstractNumId="34" w15:restartNumberingAfterBreak="0">
    <w:nsid w:val="74360C25"/>
    <w:multiLevelType w:val="hybridMultilevel"/>
    <w:tmpl w:val="4670B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B476C9"/>
    <w:multiLevelType w:val="hybridMultilevel"/>
    <w:tmpl w:val="A86A7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BC14D6"/>
    <w:multiLevelType w:val="hybridMultilevel"/>
    <w:tmpl w:val="493CF1C2"/>
    <w:lvl w:ilvl="0" w:tplc="D6A2961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72B40"/>
    <w:multiLevelType w:val="hybridMultilevel"/>
    <w:tmpl w:val="02FCFB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823203F"/>
    <w:multiLevelType w:val="hybridMultilevel"/>
    <w:tmpl w:val="654468E4"/>
    <w:lvl w:ilvl="0" w:tplc="3AB6B84A">
      <w:numFmt w:val="bullet"/>
      <w:lvlText w:val="-"/>
      <w:lvlJc w:val="left"/>
      <w:pPr>
        <w:ind w:left="720" w:hanging="360"/>
      </w:pPr>
      <w:rPr>
        <w:rFonts w:ascii="Calibri" w:eastAsiaTheme="minorEastAsia"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D3165"/>
    <w:multiLevelType w:val="hybridMultilevel"/>
    <w:tmpl w:val="FE128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1">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F325A2"/>
    <w:multiLevelType w:val="hybridMultilevel"/>
    <w:tmpl w:val="E57A30DE"/>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1228610">
    <w:abstractNumId w:val="17"/>
  </w:num>
  <w:num w:numId="2" w16cid:durableId="1485967188">
    <w:abstractNumId w:val="32"/>
  </w:num>
  <w:num w:numId="3" w16cid:durableId="1779636737">
    <w:abstractNumId w:val="2"/>
  </w:num>
  <w:num w:numId="4" w16cid:durableId="81687939">
    <w:abstractNumId w:val="24"/>
  </w:num>
  <w:num w:numId="5" w16cid:durableId="284695804">
    <w:abstractNumId w:val="11"/>
  </w:num>
  <w:num w:numId="6" w16cid:durableId="37821481">
    <w:abstractNumId w:val="18"/>
  </w:num>
  <w:num w:numId="7" w16cid:durableId="57091369">
    <w:abstractNumId w:val="39"/>
  </w:num>
  <w:num w:numId="8" w16cid:durableId="1662780969">
    <w:abstractNumId w:val="9"/>
  </w:num>
  <w:num w:numId="9" w16cid:durableId="1925531726">
    <w:abstractNumId w:val="28"/>
  </w:num>
  <w:num w:numId="10" w16cid:durableId="563758272">
    <w:abstractNumId w:val="23"/>
  </w:num>
  <w:num w:numId="11" w16cid:durableId="1154250211">
    <w:abstractNumId w:val="21"/>
  </w:num>
  <w:num w:numId="12" w16cid:durableId="1783379170">
    <w:abstractNumId w:val="3"/>
  </w:num>
  <w:num w:numId="13" w16cid:durableId="2512029">
    <w:abstractNumId w:val="7"/>
  </w:num>
  <w:num w:numId="14" w16cid:durableId="2063674604">
    <w:abstractNumId w:val="38"/>
  </w:num>
  <w:num w:numId="15" w16cid:durableId="1705910733">
    <w:abstractNumId w:val="29"/>
  </w:num>
  <w:num w:numId="16" w16cid:durableId="1070228316">
    <w:abstractNumId w:val="31"/>
  </w:num>
  <w:num w:numId="17" w16cid:durableId="860821245">
    <w:abstractNumId w:val="10"/>
  </w:num>
  <w:num w:numId="18" w16cid:durableId="404382531">
    <w:abstractNumId w:val="14"/>
  </w:num>
  <w:num w:numId="19" w16cid:durableId="731663688">
    <w:abstractNumId w:val="13"/>
  </w:num>
  <w:num w:numId="20" w16cid:durableId="923226165">
    <w:abstractNumId w:val="8"/>
  </w:num>
  <w:num w:numId="21" w16cid:durableId="403838264">
    <w:abstractNumId w:val="25"/>
  </w:num>
  <w:num w:numId="22" w16cid:durableId="816996483">
    <w:abstractNumId w:val="36"/>
  </w:num>
  <w:num w:numId="23" w16cid:durableId="1023241311">
    <w:abstractNumId w:val="33"/>
  </w:num>
  <w:num w:numId="24" w16cid:durableId="180556282">
    <w:abstractNumId w:val="12"/>
  </w:num>
  <w:num w:numId="25" w16cid:durableId="91978140">
    <w:abstractNumId w:val="27"/>
  </w:num>
  <w:num w:numId="26" w16cid:durableId="359555693">
    <w:abstractNumId w:val="0"/>
  </w:num>
  <w:num w:numId="27" w16cid:durableId="645398544">
    <w:abstractNumId w:val="20"/>
  </w:num>
  <w:num w:numId="28" w16cid:durableId="56052562">
    <w:abstractNumId w:val="19"/>
  </w:num>
  <w:num w:numId="29" w16cid:durableId="1907107261">
    <w:abstractNumId w:val="40"/>
  </w:num>
  <w:num w:numId="30" w16cid:durableId="1191919415">
    <w:abstractNumId w:val="35"/>
  </w:num>
  <w:num w:numId="31" w16cid:durableId="838468235">
    <w:abstractNumId w:val="22"/>
  </w:num>
  <w:num w:numId="32" w16cid:durableId="509636775">
    <w:abstractNumId w:val="6"/>
  </w:num>
  <w:num w:numId="33" w16cid:durableId="1162281723">
    <w:abstractNumId w:val="34"/>
  </w:num>
  <w:num w:numId="34" w16cid:durableId="1009718528">
    <w:abstractNumId w:val="30"/>
  </w:num>
  <w:num w:numId="35" w16cid:durableId="456146438">
    <w:abstractNumId w:val="15"/>
  </w:num>
  <w:num w:numId="36" w16cid:durableId="1606963868">
    <w:abstractNumId w:val="4"/>
  </w:num>
  <w:num w:numId="37" w16cid:durableId="1616330939">
    <w:abstractNumId w:val="26"/>
  </w:num>
  <w:num w:numId="38" w16cid:durableId="1938633640">
    <w:abstractNumId w:val="5"/>
  </w:num>
  <w:num w:numId="39" w16cid:durableId="2013755029">
    <w:abstractNumId w:val="37"/>
  </w:num>
  <w:num w:numId="40" w16cid:durableId="852063947">
    <w:abstractNumId w:val="16"/>
  </w:num>
  <w:num w:numId="41" w16cid:durableId="474542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73"/>
    <w:rsid w:val="000003BD"/>
    <w:rsid w:val="00001C4E"/>
    <w:rsid w:val="00001CD7"/>
    <w:rsid w:val="00001E1B"/>
    <w:rsid w:val="0000218C"/>
    <w:rsid w:val="0000310C"/>
    <w:rsid w:val="00003A86"/>
    <w:rsid w:val="00004C02"/>
    <w:rsid w:val="00005A5B"/>
    <w:rsid w:val="0000621E"/>
    <w:rsid w:val="00007185"/>
    <w:rsid w:val="0000798C"/>
    <w:rsid w:val="000079AE"/>
    <w:rsid w:val="00007E9D"/>
    <w:rsid w:val="000112A9"/>
    <w:rsid w:val="00011E42"/>
    <w:rsid w:val="00011F4B"/>
    <w:rsid w:val="00011FE5"/>
    <w:rsid w:val="00012489"/>
    <w:rsid w:val="00012D25"/>
    <w:rsid w:val="000169B6"/>
    <w:rsid w:val="00016FFD"/>
    <w:rsid w:val="00017250"/>
    <w:rsid w:val="00020074"/>
    <w:rsid w:val="00020133"/>
    <w:rsid w:val="0002073E"/>
    <w:rsid w:val="000209CB"/>
    <w:rsid w:val="00021AEF"/>
    <w:rsid w:val="000227FA"/>
    <w:rsid w:val="00022EE1"/>
    <w:rsid w:val="0002323E"/>
    <w:rsid w:val="00024AE5"/>
    <w:rsid w:val="000251A7"/>
    <w:rsid w:val="0002526C"/>
    <w:rsid w:val="00025CB9"/>
    <w:rsid w:val="0002714A"/>
    <w:rsid w:val="00027619"/>
    <w:rsid w:val="00027D99"/>
    <w:rsid w:val="00027EA0"/>
    <w:rsid w:val="00031EFB"/>
    <w:rsid w:val="000321F5"/>
    <w:rsid w:val="00032345"/>
    <w:rsid w:val="000326AD"/>
    <w:rsid w:val="00032DAB"/>
    <w:rsid w:val="00034457"/>
    <w:rsid w:val="00034488"/>
    <w:rsid w:val="00034C75"/>
    <w:rsid w:val="0003574F"/>
    <w:rsid w:val="00035955"/>
    <w:rsid w:val="0004074A"/>
    <w:rsid w:val="00040A5E"/>
    <w:rsid w:val="000412CA"/>
    <w:rsid w:val="0004391B"/>
    <w:rsid w:val="00043CCF"/>
    <w:rsid w:val="00044174"/>
    <w:rsid w:val="00044778"/>
    <w:rsid w:val="0004535E"/>
    <w:rsid w:val="00045573"/>
    <w:rsid w:val="00045845"/>
    <w:rsid w:val="00046587"/>
    <w:rsid w:val="00046F94"/>
    <w:rsid w:val="00046FA8"/>
    <w:rsid w:val="00047F9C"/>
    <w:rsid w:val="00051271"/>
    <w:rsid w:val="00051B13"/>
    <w:rsid w:val="00052C43"/>
    <w:rsid w:val="00053B23"/>
    <w:rsid w:val="00053D4C"/>
    <w:rsid w:val="000544D0"/>
    <w:rsid w:val="000546F4"/>
    <w:rsid w:val="00054F4C"/>
    <w:rsid w:val="00055631"/>
    <w:rsid w:val="000576AD"/>
    <w:rsid w:val="0006079E"/>
    <w:rsid w:val="00060A6D"/>
    <w:rsid w:val="00060DBB"/>
    <w:rsid w:val="0006134C"/>
    <w:rsid w:val="00061AFF"/>
    <w:rsid w:val="000623C3"/>
    <w:rsid w:val="00062BAA"/>
    <w:rsid w:val="00063C2B"/>
    <w:rsid w:val="000642EC"/>
    <w:rsid w:val="00064BFB"/>
    <w:rsid w:val="00065971"/>
    <w:rsid w:val="00065B67"/>
    <w:rsid w:val="00066470"/>
    <w:rsid w:val="00066541"/>
    <w:rsid w:val="0006658B"/>
    <w:rsid w:val="0006797D"/>
    <w:rsid w:val="00067987"/>
    <w:rsid w:val="0007070C"/>
    <w:rsid w:val="00071D3E"/>
    <w:rsid w:val="00072047"/>
    <w:rsid w:val="0007231C"/>
    <w:rsid w:val="00072658"/>
    <w:rsid w:val="000738E3"/>
    <w:rsid w:val="000748C6"/>
    <w:rsid w:val="00074A7D"/>
    <w:rsid w:val="00074B2E"/>
    <w:rsid w:val="00075F1F"/>
    <w:rsid w:val="000764BE"/>
    <w:rsid w:val="000775C8"/>
    <w:rsid w:val="00077603"/>
    <w:rsid w:val="0008107A"/>
    <w:rsid w:val="000813BF"/>
    <w:rsid w:val="000813C0"/>
    <w:rsid w:val="0008170E"/>
    <w:rsid w:val="0008175B"/>
    <w:rsid w:val="00081C2F"/>
    <w:rsid w:val="00082ABE"/>
    <w:rsid w:val="00082E74"/>
    <w:rsid w:val="00083A30"/>
    <w:rsid w:val="00083C11"/>
    <w:rsid w:val="000847CE"/>
    <w:rsid w:val="0008494C"/>
    <w:rsid w:val="00086AF0"/>
    <w:rsid w:val="000904B1"/>
    <w:rsid w:val="00090544"/>
    <w:rsid w:val="00092644"/>
    <w:rsid w:val="0009594E"/>
    <w:rsid w:val="000973CF"/>
    <w:rsid w:val="00097A3B"/>
    <w:rsid w:val="000A017A"/>
    <w:rsid w:val="000A0EA3"/>
    <w:rsid w:val="000A2512"/>
    <w:rsid w:val="000A2974"/>
    <w:rsid w:val="000A2A58"/>
    <w:rsid w:val="000A35E3"/>
    <w:rsid w:val="000A4138"/>
    <w:rsid w:val="000A490E"/>
    <w:rsid w:val="000A4BB9"/>
    <w:rsid w:val="000A4DA8"/>
    <w:rsid w:val="000A4F00"/>
    <w:rsid w:val="000A59DC"/>
    <w:rsid w:val="000A5BEB"/>
    <w:rsid w:val="000A7380"/>
    <w:rsid w:val="000A7849"/>
    <w:rsid w:val="000A7957"/>
    <w:rsid w:val="000B085D"/>
    <w:rsid w:val="000B143D"/>
    <w:rsid w:val="000B30E4"/>
    <w:rsid w:val="000B4980"/>
    <w:rsid w:val="000B4BC7"/>
    <w:rsid w:val="000B544D"/>
    <w:rsid w:val="000B58B4"/>
    <w:rsid w:val="000B6BAE"/>
    <w:rsid w:val="000B7001"/>
    <w:rsid w:val="000B7714"/>
    <w:rsid w:val="000B7851"/>
    <w:rsid w:val="000B7903"/>
    <w:rsid w:val="000B7AEF"/>
    <w:rsid w:val="000B7B36"/>
    <w:rsid w:val="000C1372"/>
    <w:rsid w:val="000C15F8"/>
    <w:rsid w:val="000C1687"/>
    <w:rsid w:val="000C192F"/>
    <w:rsid w:val="000C23A3"/>
    <w:rsid w:val="000C2DDB"/>
    <w:rsid w:val="000C3226"/>
    <w:rsid w:val="000C3856"/>
    <w:rsid w:val="000C4D91"/>
    <w:rsid w:val="000C5A01"/>
    <w:rsid w:val="000C63F0"/>
    <w:rsid w:val="000C6463"/>
    <w:rsid w:val="000C70E1"/>
    <w:rsid w:val="000C70E4"/>
    <w:rsid w:val="000C7FD8"/>
    <w:rsid w:val="000D024E"/>
    <w:rsid w:val="000D062D"/>
    <w:rsid w:val="000D0E95"/>
    <w:rsid w:val="000D1D46"/>
    <w:rsid w:val="000D22D7"/>
    <w:rsid w:val="000D2BF1"/>
    <w:rsid w:val="000D2D9A"/>
    <w:rsid w:val="000D357D"/>
    <w:rsid w:val="000D3D83"/>
    <w:rsid w:val="000D42BA"/>
    <w:rsid w:val="000D5060"/>
    <w:rsid w:val="000D573D"/>
    <w:rsid w:val="000D6D48"/>
    <w:rsid w:val="000E01C2"/>
    <w:rsid w:val="000E02F4"/>
    <w:rsid w:val="000E0EB2"/>
    <w:rsid w:val="000E1284"/>
    <w:rsid w:val="000E19A0"/>
    <w:rsid w:val="000E1DFD"/>
    <w:rsid w:val="000E2070"/>
    <w:rsid w:val="000E2379"/>
    <w:rsid w:val="000E2604"/>
    <w:rsid w:val="000E2622"/>
    <w:rsid w:val="000E2D0D"/>
    <w:rsid w:val="000E30CB"/>
    <w:rsid w:val="000E33E2"/>
    <w:rsid w:val="000E456E"/>
    <w:rsid w:val="000E4727"/>
    <w:rsid w:val="000E4E97"/>
    <w:rsid w:val="000E5227"/>
    <w:rsid w:val="000E5381"/>
    <w:rsid w:val="000E6296"/>
    <w:rsid w:val="000E67FF"/>
    <w:rsid w:val="000E6B1B"/>
    <w:rsid w:val="000E71B5"/>
    <w:rsid w:val="000E71C5"/>
    <w:rsid w:val="000E79DE"/>
    <w:rsid w:val="000E7A59"/>
    <w:rsid w:val="000F1719"/>
    <w:rsid w:val="000F2563"/>
    <w:rsid w:val="000F2CC9"/>
    <w:rsid w:val="000F3375"/>
    <w:rsid w:val="000F363B"/>
    <w:rsid w:val="000F4015"/>
    <w:rsid w:val="000F49A0"/>
    <w:rsid w:val="000F58CF"/>
    <w:rsid w:val="000F6CB7"/>
    <w:rsid w:val="000F6FAB"/>
    <w:rsid w:val="000F77B5"/>
    <w:rsid w:val="001000FD"/>
    <w:rsid w:val="00101F3E"/>
    <w:rsid w:val="00102BE0"/>
    <w:rsid w:val="00102D8A"/>
    <w:rsid w:val="00102F0F"/>
    <w:rsid w:val="00103504"/>
    <w:rsid w:val="0010573E"/>
    <w:rsid w:val="001064D5"/>
    <w:rsid w:val="00106E32"/>
    <w:rsid w:val="00107413"/>
    <w:rsid w:val="00107DA5"/>
    <w:rsid w:val="0011014F"/>
    <w:rsid w:val="00110DE7"/>
    <w:rsid w:val="00111702"/>
    <w:rsid w:val="001128EE"/>
    <w:rsid w:val="00113233"/>
    <w:rsid w:val="001135A4"/>
    <w:rsid w:val="00113A6E"/>
    <w:rsid w:val="00114E74"/>
    <w:rsid w:val="00115302"/>
    <w:rsid w:val="00115B73"/>
    <w:rsid w:val="001161AA"/>
    <w:rsid w:val="00116814"/>
    <w:rsid w:val="00116B1D"/>
    <w:rsid w:val="001203E2"/>
    <w:rsid w:val="00120770"/>
    <w:rsid w:val="001223D5"/>
    <w:rsid w:val="00122C1B"/>
    <w:rsid w:val="00123877"/>
    <w:rsid w:val="00124C64"/>
    <w:rsid w:val="00125641"/>
    <w:rsid w:val="00125BC4"/>
    <w:rsid w:val="00126285"/>
    <w:rsid w:val="00126E58"/>
    <w:rsid w:val="001271C8"/>
    <w:rsid w:val="0012748C"/>
    <w:rsid w:val="00127A19"/>
    <w:rsid w:val="00127BED"/>
    <w:rsid w:val="0013497D"/>
    <w:rsid w:val="00137066"/>
    <w:rsid w:val="001376E5"/>
    <w:rsid w:val="00140776"/>
    <w:rsid w:val="00142F65"/>
    <w:rsid w:val="001446B8"/>
    <w:rsid w:val="00144A2E"/>
    <w:rsid w:val="001458E1"/>
    <w:rsid w:val="00145A32"/>
    <w:rsid w:val="001465DD"/>
    <w:rsid w:val="0014689F"/>
    <w:rsid w:val="0015073B"/>
    <w:rsid w:val="001508CE"/>
    <w:rsid w:val="00152905"/>
    <w:rsid w:val="00153981"/>
    <w:rsid w:val="00153B67"/>
    <w:rsid w:val="00154D17"/>
    <w:rsid w:val="00155156"/>
    <w:rsid w:val="0015615B"/>
    <w:rsid w:val="00157219"/>
    <w:rsid w:val="00157732"/>
    <w:rsid w:val="0016013C"/>
    <w:rsid w:val="0016036B"/>
    <w:rsid w:val="00162F1E"/>
    <w:rsid w:val="00166BD4"/>
    <w:rsid w:val="00166E51"/>
    <w:rsid w:val="00167222"/>
    <w:rsid w:val="00167FFC"/>
    <w:rsid w:val="00171193"/>
    <w:rsid w:val="001727C0"/>
    <w:rsid w:val="001730F0"/>
    <w:rsid w:val="001734B0"/>
    <w:rsid w:val="001739A2"/>
    <w:rsid w:val="00173B98"/>
    <w:rsid w:val="0017549B"/>
    <w:rsid w:val="00175814"/>
    <w:rsid w:val="00176450"/>
    <w:rsid w:val="00176E1B"/>
    <w:rsid w:val="00177366"/>
    <w:rsid w:val="00177E00"/>
    <w:rsid w:val="00177F22"/>
    <w:rsid w:val="00180AA8"/>
    <w:rsid w:val="00180AFE"/>
    <w:rsid w:val="00180B65"/>
    <w:rsid w:val="00182562"/>
    <w:rsid w:val="00182F4F"/>
    <w:rsid w:val="00182FB2"/>
    <w:rsid w:val="001833E6"/>
    <w:rsid w:val="0018368C"/>
    <w:rsid w:val="00183B8B"/>
    <w:rsid w:val="001847A5"/>
    <w:rsid w:val="00185306"/>
    <w:rsid w:val="001859D4"/>
    <w:rsid w:val="00185CDC"/>
    <w:rsid w:val="00186083"/>
    <w:rsid w:val="00186117"/>
    <w:rsid w:val="00186519"/>
    <w:rsid w:val="00186528"/>
    <w:rsid w:val="00187013"/>
    <w:rsid w:val="00187D06"/>
    <w:rsid w:val="00190397"/>
    <w:rsid w:val="001904AD"/>
    <w:rsid w:val="00190D67"/>
    <w:rsid w:val="00192ADE"/>
    <w:rsid w:val="00192C3F"/>
    <w:rsid w:val="0019365F"/>
    <w:rsid w:val="0019384C"/>
    <w:rsid w:val="00194667"/>
    <w:rsid w:val="00194EA7"/>
    <w:rsid w:val="001965C3"/>
    <w:rsid w:val="00196CF7"/>
    <w:rsid w:val="00196F7F"/>
    <w:rsid w:val="0019729E"/>
    <w:rsid w:val="00197379"/>
    <w:rsid w:val="001A000F"/>
    <w:rsid w:val="001A01D6"/>
    <w:rsid w:val="001A10CC"/>
    <w:rsid w:val="001A132C"/>
    <w:rsid w:val="001A13F6"/>
    <w:rsid w:val="001A1B97"/>
    <w:rsid w:val="001A1D38"/>
    <w:rsid w:val="001A2F53"/>
    <w:rsid w:val="001A3C61"/>
    <w:rsid w:val="001A3E69"/>
    <w:rsid w:val="001A4AAD"/>
    <w:rsid w:val="001A4E6A"/>
    <w:rsid w:val="001A69AC"/>
    <w:rsid w:val="001A6DD2"/>
    <w:rsid w:val="001B043F"/>
    <w:rsid w:val="001B37C3"/>
    <w:rsid w:val="001B41D2"/>
    <w:rsid w:val="001B43EA"/>
    <w:rsid w:val="001B47CA"/>
    <w:rsid w:val="001B48FD"/>
    <w:rsid w:val="001B591A"/>
    <w:rsid w:val="001B5943"/>
    <w:rsid w:val="001B677D"/>
    <w:rsid w:val="001B6A6C"/>
    <w:rsid w:val="001B6F0F"/>
    <w:rsid w:val="001B75F4"/>
    <w:rsid w:val="001C1421"/>
    <w:rsid w:val="001C34C9"/>
    <w:rsid w:val="001C4799"/>
    <w:rsid w:val="001C63C5"/>
    <w:rsid w:val="001C6746"/>
    <w:rsid w:val="001C74F6"/>
    <w:rsid w:val="001D00BC"/>
    <w:rsid w:val="001D01BF"/>
    <w:rsid w:val="001D0D19"/>
    <w:rsid w:val="001D1108"/>
    <w:rsid w:val="001D1583"/>
    <w:rsid w:val="001D169F"/>
    <w:rsid w:val="001D24EB"/>
    <w:rsid w:val="001D256E"/>
    <w:rsid w:val="001D3074"/>
    <w:rsid w:val="001D3A68"/>
    <w:rsid w:val="001D4096"/>
    <w:rsid w:val="001D4711"/>
    <w:rsid w:val="001D5871"/>
    <w:rsid w:val="001D6CC9"/>
    <w:rsid w:val="001D7A4B"/>
    <w:rsid w:val="001E0B06"/>
    <w:rsid w:val="001E2038"/>
    <w:rsid w:val="001E2F16"/>
    <w:rsid w:val="001E3468"/>
    <w:rsid w:val="001E3DF2"/>
    <w:rsid w:val="001E4A31"/>
    <w:rsid w:val="001E4B52"/>
    <w:rsid w:val="001E4F30"/>
    <w:rsid w:val="001E56A2"/>
    <w:rsid w:val="001E5720"/>
    <w:rsid w:val="001E657C"/>
    <w:rsid w:val="001E7522"/>
    <w:rsid w:val="001E7C8A"/>
    <w:rsid w:val="001F02E8"/>
    <w:rsid w:val="001F36CE"/>
    <w:rsid w:val="001F37E7"/>
    <w:rsid w:val="001F3856"/>
    <w:rsid w:val="001F38BC"/>
    <w:rsid w:val="001F5057"/>
    <w:rsid w:val="001F6EA2"/>
    <w:rsid w:val="001F7455"/>
    <w:rsid w:val="001F78FD"/>
    <w:rsid w:val="001F7CB9"/>
    <w:rsid w:val="00200023"/>
    <w:rsid w:val="00200C6E"/>
    <w:rsid w:val="00201029"/>
    <w:rsid w:val="002012E4"/>
    <w:rsid w:val="00201F94"/>
    <w:rsid w:val="002028E0"/>
    <w:rsid w:val="002047BF"/>
    <w:rsid w:val="00204C8E"/>
    <w:rsid w:val="002051AA"/>
    <w:rsid w:val="002057AF"/>
    <w:rsid w:val="00206B81"/>
    <w:rsid w:val="002073B7"/>
    <w:rsid w:val="002076A5"/>
    <w:rsid w:val="0020797E"/>
    <w:rsid w:val="0021123A"/>
    <w:rsid w:val="00211AFA"/>
    <w:rsid w:val="0021258B"/>
    <w:rsid w:val="002128A4"/>
    <w:rsid w:val="00212C80"/>
    <w:rsid w:val="002138E5"/>
    <w:rsid w:val="002139A2"/>
    <w:rsid w:val="00214A04"/>
    <w:rsid w:val="00215A42"/>
    <w:rsid w:val="002160BB"/>
    <w:rsid w:val="00216EFC"/>
    <w:rsid w:val="002171FB"/>
    <w:rsid w:val="00217589"/>
    <w:rsid w:val="0021786D"/>
    <w:rsid w:val="00217CCD"/>
    <w:rsid w:val="00220650"/>
    <w:rsid w:val="002225B6"/>
    <w:rsid w:val="002228D6"/>
    <w:rsid w:val="00222B13"/>
    <w:rsid w:val="00222E55"/>
    <w:rsid w:val="0022306F"/>
    <w:rsid w:val="002234C6"/>
    <w:rsid w:val="00223E74"/>
    <w:rsid w:val="00224511"/>
    <w:rsid w:val="002247B8"/>
    <w:rsid w:val="002254AE"/>
    <w:rsid w:val="0022591F"/>
    <w:rsid w:val="00225A5D"/>
    <w:rsid w:val="002305C1"/>
    <w:rsid w:val="00230D70"/>
    <w:rsid w:val="00232515"/>
    <w:rsid w:val="00232756"/>
    <w:rsid w:val="00232AA4"/>
    <w:rsid w:val="00232BCE"/>
    <w:rsid w:val="002339DB"/>
    <w:rsid w:val="00233CAA"/>
    <w:rsid w:val="002350C4"/>
    <w:rsid w:val="00235A39"/>
    <w:rsid w:val="00235E48"/>
    <w:rsid w:val="00235EFA"/>
    <w:rsid w:val="00237750"/>
    <w:rsid w:val="002378F8"/>
    <w:rsid w:val="002425DD"/>
    <w:rsid w:val="0024292A"/>
    <w:rsid w:val="00242ADF"/>
    <w:rsid w:val="0024362F"/>
    <w:rsid w:val="00245757"/>
    <w:rsid w:val="00247654"/>
    <w:rsid w:val="002512E5"/>
    <w:rsid w:val="00251F3F"/>
    <w:rsid w:val="00253602"/>
    <w:rsid w:val="00253898"/>
    <w:rsid w:val="00253F6A"/>
    <w:rsid w:val="00254D32"/>
    <w:rsid w:val="00254FA0"/>
    <w:rsid w:val="00256320"/>
    <w:rsid w:val="0025669C"/>
    <w:rsid w:val="00256EEA"/>
    <w:rsid w:val="00257371"/>
    <w:rsid w:val="00257785"/>
    <w:rsid w:val="00257DFC"/>
    <w:rsid w:val="002605A3"/>
    <w:rsid w:val="00262184"/>
    <w:rsid w:val="002627A3"/>
    <w:rsid w:val="002629D8"/>
    <w:rsid w:val="002632B9"/>
    <w:rsid w:val="0026457E"/>
    <w:rsid w:val="0026460C"/>
    <w:rsid w:val="0026487A"/>
    <w:rsid w:val="002652DA"/>
    <w:rsid w:val="002655D4"/>
    <w:rsid w:val="002655FF"/>
    <w:rsid w:val="002658CD"/>
    <w:rsid w:val="00266257"/>
    <w:rsid w:val="0026653F"/>
    <w:rsid w:val="00266C13"/>
    <w:rsid w:val="00267230"/>
    <w:rsid w:val="002701CB"/>
    <w:rsid w:val="00270201"/>
    <w:rsid w:val="002706D2"/>
    <w:rsid w:val="0027124B"/>
    <w:rsid w:val="00271D85"/>
    <w:rsid w:val="0027243B"/>
    <w:rsid w:val="00272983"/>
    <w:rsid w:val="00272EE2"/>
    <w:rsid w:val="002734D9"/>
    <w:rsid w:val="0027428D"/>
    <w:rsid w:val="00274379"/>
    <w:rsid w:val="00274438"/>
    <w:rsid w:val="0027520F"/>
    <w:rsid w:val="00275DA1"/>
    <w:rsid w:val="00276232"/>
    <w:rsid w:val="0027626F"/>
    <w:rsid w:val="0027690C"/>
    <w:rsid w:val="00277853"/>
    <w:rsid w:val="00277C78"/>
    <w:rsid w:val="002802C7"/>
    <w:rsid w:val="002811CB"/>
    <w:rsid w:val="00281E49"/>
    <w:rsid w:val="0028271A"/>
    <w:rsid w:val="00283E78"/>
    <w:rsid w:val="002845D4"/>
    <w:rsid w:val="00284607"/>
    <w:rsid w:val="00285559"/>
    <w:rsid w:val="0028563D"/>
    <w:rsid w:val="00285B42"/>
    <w:rsid w:val="00286D55"/>
    <w:rsid w:val="00287AB7"/>
    <w:rsid w:val="00287CAF"/>
    <w:rsid w:val="002913A3"/>
    <w:rsid w:val="00292394"/>
    <w:rsid w:val="00293045"/>
    <w:rsid w:val="00293126"/>
    <w:rsid w:val="002931FC"/>
    <w:rsid w:val="0029342E"/>
    <w:rsid w:val="00293ED6"/>
    <w:rsid w:val="00293F0B"/>
    <w:rsid w:val="00294112"/>
    <w:rsid w:val="00294449"/>
    <w:rsid w:val="00294B48"/>
    <w:rsid w:val="00295261"/>
    <w:rsid w:val="002953AA"/>
    <w:rsid w:val="002955FD"/>
    <w:rsid w:val="00295CB4"/>
    <w:rsid w:val="00295F10"/>
    <w:rsid w:val="00296FD1"/>
    <w:rsid w:val="002A005D"/>
    <w:rsid w:val="002A01DC"/>
    <w:rsid w:val="002A0AB1"/>
    <w:rsid w:val="002A1119"/>
    <w:rsid w:val="002A1DA1"/>
    <w:rsid w:val="002A2793"/>
    <w:rsid w:val="002A3605"/>
    <w:rsid w:val="002A4C79"/>
    <w:rsid w:val="002A563C"/>
    <w:rsid w:val="002A6450"/>
    <w:rsid w:val="002A7CB1"/>
    <w:rsid w:val="002A7FBA"/>
    <w:rsid w:val="002B1B0F"/>
    <w:rsid w:val="002B304F"/>
    <w:rsid w:val="002B3919"/>
    <w:rsid w:val="002B3B89"/>
    <w:rsid w:val="002B429E"/>
    <w:rsid w:val="002B494A"/>
    <w:rsid w:val="002B537E"/>
    <w:rsid w:val="002B6783"/>
    <w:rsid w:val="002C03EB"/>
    <w:rsid w:val="002C0457"/>
    <w:rsid w:val="002C0C16"/>
    <w:rsid w:val="002C1A26"/>
    <w:rsid w:val="002C21AA"/>
    <w:rsid w:val="002C266E"/>
    <w:rsid w:val="002C29C3"/>
    <w:rsid w:val="002C2B33"/>
    <w:rsid w:val="002C3244"/>
    <w:rsid w:val="002C3809"/>
    <w:rsid w:val="002C4B5D"/>
    <w:rsid w:val="002C4C34"/>
    <w:rsid w:val="002C5629"/>
    <w:rsid w:val="002C5AB1"/>
    <w:rsid w:val="002C60AA"/>
    <w:rsid w:val="002C6AF3"/>
    <w:rsid w:val="002C727A"/>
    <w:rsid w:val="002C7757"/>
    <w:rsid w:val="002C7F9C"/>
    <w:rsid w:val="002D07DF"/>
    <w:rsid w:val="002D14BD"/>
    <w:rsid w:val="002D14C7"/>
    <w:rsid w:val="002D2B1F"/>
    <w:rsid w:val="002D32F4"/>
    <w:rsid w:val="002D36DF"/>
    <w:rsid w:val="002D4149"/>
    <w:rsid w:val="002D46C8"/>
    <w:rsid w:val="002D4715"/>
    <w:rsid w:val="002D4B24"/>
    <w:rsid w:val="002D4F88"/>
    <w:rsid w:val="002D6A30"/>
    <w:rsid w:val="002D6FA9"/>
    <w:rsid w:val="002D7398"/>
    <w:rsid w:val="002E1151"/>
    <w:rsid w:val="002E229F"/>
    <w:rsid w:val="002E56B9"/>
    <w:rsid w:val="002E6273"/>
    <w:rsid w:val="002E6486"/>
    <w:rsid w:val="002E6495"/>
    <w:rsid w:val="002E6EAA"/>
    <w:rsid w:val="002E7128"/>
    <w:rsid w:val="002E7880"/>
    <w:rsid w:val="002E78A2"/>
    <w:rsid w:val="002F005A"/>
    <w:rsid w:val="002F0123"/>
    <w:rsid w:val="002F1F67"/>
    <w:rsid w:val="002F29A2"/>
    <w:rsid w:val="002F312A"/>
    <w:rsid w:val="002F368C"/>
    <w:rsid w:val="002F3828"/>
    <w:rsid w:val="002F3D86"/>
    <w:rsid w:val="002F5252"/>
    <w:rsid w:val="002F5640"/>
    <w:rsid w:val="002F6D24"/>
    <w:rsid w:val="002F7B22"/>
    <w:rsid w:val="0030169D"/>
    <w:rsid w:val="00301B5A"/>
    <w:rsid w:val="00302165"/>
    <w:rsid w:val="003027CB"/>
    <w:rsid w:val="003027CE"/>
    <w:rsid w:val="0030304D"/>
    <w:rsid w:val="003035D0"/>
    <w:rsid w:val="0030413E"/>
    <w:rsid w:val="00304445"/>
    <w:rsid w:val="00304B42"/>
    <w:rsid w:val="003055B7"/>
    <w:rsid w:val="0030720D"/>
    <w:rsid w:val="003076F2"/>
    <w:rsid w:val="0030796B"/>
    <w:rsid w:val="0031007C"/>
    <w:rsid w:val="003105F2"/>
    <w:rsid w:val="00310E36"/>
    <w:rsid w:val="0031294F"/>
    <w:rsid w:val="00312A52"/>
    <w:rsid w:val="00312EC5"/>
    <w:rsid w:val="003139AC"/>
    <w:rsid w:val="00313CF7"/>
    <w:rsid w:val="00313FE6"/>
    <w:rsid w:val="00314313"/>
    <w:rsid w:val="003145E3"/>
    <w:rsid w:val="00314C51"/>
    <w:rsid w:val="00315B95"/>
    <w:rsid w:val="00316B1C"/>
    <w:rsid w:val="00316FFC"/>
    <w:rsid w:val="00317388"/>
    <w:rsid w:val="003174B6"/>
    <w:rsid w:val="00317557"/>
    <w:rsid w:val="00317A6F"/>
    <w:rsid w:val="00317AFA"/>
    <w:rsid w:val="003204C5"/>
    <w:rsid w:val="0032096C"/>
    <w:rsid w:val="003239D1"/>
    <w:rsid w:val="00323CAA"/>
    <w:rsid w:val="00323D4B"/>
    <w:rsid w:val="00325632"/>
    <w:rsid w:val="00325C9F"/>
    <w:rsid w:val="003261DE"/>
    <w:rsid w:val="003261E8"/>
    <w:rsid w:val="00327249"/>
    <w:rsid w:val="00327493"/>
    <w:rsid w:val="003277F2"/>
    <w:rsid w:val="00327DBE"/>
    <w:rsid w:val="0033009C"/>
    <w:rsid w:val="00331089"/>
    <w:rsid w:val="003313F5"/>
    <w:rsid w:val="00331CAE"/>
    <w:rsid w:val="0033256A"/>
    <w:rsid w:val="00332B67"/>
    <w:rsid w:val="003332EB"/>
    <w:rsid w:val="00333D46"/>
    <w:rsid w:val="003354EB"/>
    <w:rsid w:val="00335DDA"/>
    <w:rsid w:val="00335E44"/>
    <w:rsid w:val="00336463"/>
    <w:rsid w:val="0033649B"/>
    <w:rsid w:val="0033753A"/>
    <w:rsid w:val="00337C3D"/>
    <w:rsid w:val="00340730"/>
    <w:rsid w:val="00340D0E"/>
    <w:rsid w:val="003412E1"/>
    <w:rsid w:val="003413D1"/>
    <w:rsid w:val="0034148B"/>
    <w:rsid w:val="00341736"/>
    <w:rsid w:val="003428C3"/>
    <w:rsid w:val="00342EE2"/>
    <w:rsid w:val="0034425E"/>
    <w:rsid w:val="003444BD"/>
    <w:rsid w:val="0034457C"/>
    <w:rsid w:val="00346597"/>
    <w:rsid w:val="003466C9"/>
    <w:rsid w:val="0034759C"/>
    <w:rsid w:val="00347E00"/>
    <w:rsid w:val="00350930"/>
    <w:rsid w:val="003509C0"/>
    <w:rsid w:val="00351CE0"/>
    <w:rsid w:val="00352DE0"/>
    <w:rsid w:val="003532BE"/>
    <w:rsid w:val="003534CF"/>
    <w:rsid w:val="00353715"/>
    <w:rsid w:val="003547C7"/>
    <w:rsid w:val="0035483E"/>
    <w:rsid w:val="00354B87"/>
    <w:rsid w:val="003568B3"/>
    <w:rsid w:val="0035691F"/>
    <w:rsid w:val="0035703F"/>
    <w:rsid w:val="00357E04"/>
    <w:rsid w:val="00360534"/>
    <w:rsid w:val="00360804"/>
    <w:rsid w:val="003616F5"/>
    <w:rsid w:val="00362983"/>
    <w:rsid w:val="003632F9"/>
    <w:rsid w:val="0036373A"/>
    <w:rsid w:val="003637C0"/>
    <w:rsid w:val="00363A89"/>
    <w:rsid w:val="00363C58"/>
    <w:rsid w:val="00363F08"/>
    <w:rsid w:val="003653B5"/>
    <w:rsid w:val="003657C5"/>
    <w:rsid w:val="003659B2"/>
    <w:rsid w:val="0036636B"/>
    <w:rsid w:val="00366D9E"/>
    <w:rsid w:val="003673AE"/>
    <w:rsid w:val="00367633"/>
    <w:rsid w:val="00370830"/>
    <w:rsid w:val="003711DD"/>
    <w:rsid w:val="00371E6F"/>
    <w:rsid w:val="00372E55"/>
    <w:rsid w:val="00372F52"/>
    <w:rsid w:val="0037310B"/>
    <w:rsid w:val="0037558B"/>
    <w:rsid w:val="00375C09"/>
    <w:rsid w:val="00375C9A"/>
    <w:rsid w:val="003761FE"/>
    <w:rsid w:val="00376F0B"/>
    <w:rsid w:val="0038068A"/>
    <w:rsid w:val="0038085A"/>
    <w:rsid w:val="00381225"/>
    <w:rsid w:val="00382557"/>
    <w:rsid w:val="003827CC"/>
    <w:rsid w:val="003836A7"/>
    <w:rsid w:val="0038385B"/>
    <w:rsid w:val="003841C1"/>
    <w:rsid w:val="00384CB2"/>
    <w:rsid w:val="003870D5"/>
    <w:rsid w:val="00387BAF"/>
    <w:rsid w:val="0039011E"/>
    <w:rsid w:val="00390A58"/>
    <w:rsid w:val="00390FDF"/>
    <w:rsid w:val="00391527"/>
    <w:rsid w:val="003921AD"/>
    <w:rsid w:val="0039341B"/>
    <w:rsid w:val="00393EBD"/>
    <w:rsid w:val="00393F42"/>
    <w:rsid w:val="003940B9"/>
    <w:rsid w:val="0039438A"/>
    <w:rsid w:val="00394A5A"/>
    <w:rsid w:val="003959D0"/>
    <w:rsid w:val="00395F22"/>
    <w:rsid w:val="00396453"/>
    <w:rsid w:val="003964D1"/>
    <w:rsid w:val="003976CD"/>
    <w:rsid w:val="003976E0"/>
    <w:rsid w:val="003A004C"/>
    <w:rsid w:val="003A14AF"/>
    <w:rsid w:val="003A15CF"/>
    <w:rsid w:val="003A16FF"/>
    <w:rsid w:val="003A1B98"/>
    <w:rsid w:val="003A2B52"/>
    <w:rsid w:val="003A2B8E"/>
    <w:rsid w:val="003A45B8"/>
    <w:rsid w:val="003A4C41"/>
    <w:rsid w:val="003A5002"/>
    <w:rsid w:val="003A5425"/>
    <w:rsid w:val="003A6A08"/>
    <w:rsid w:val="003B030E"/>
    <w:rsid w:val="003B04DB"/>
    <w:rsid w:val="003B060A"/>
    <w:rsid w:val="003B1BA0"/>
    <w:rsid w:val="003B1ED4"/>
    <w:rsid w:val="003B2DB2"/>
    <w:rsid w:val="003B2E45"/>
    <w:rsid w:val="003B4BD5"/>
    <w:rsid w:val="003B53A8"/>
    <w:rsid w:val="003B5A4C"/>
    <w:rsid w:val="003B6243"/>
    <w:rsid w:val="003B6528"/>
    <w:rsid w:val="003B6629"/>
    <w:rsid w:val="003B72EE"/>
    <w:rsid w:val="003B7EB0"/>
    <w:rsid w:val="003C00EE"/>
    <w:rsid w:val="003C07EB"/>
    <w:rsid w:val="003C0FC3"/>
    <w:rsid w:val="003C133E"/>
    <w:rsid w:val="003C1B8A"/>
    <w:rsid w:val="003C29FF"/>
    <w:rsid w:val="003C3275"/>
    <w:rsid w:val="003C41DE"/>
    <w:rsid w:val="003C45F1"/>
    <w:rsid w:val="003C642F"/>
    <w:rsid w:val="003C7BA6"/>
    <w:rsid w:val="003C7DAB"/>
    <w:rsid w:val="003D02A8"/>
    <w:rsid w:val="003D09F4"/>
    <w:rsid w:val="003D0B04"/>
    <w:rsid w:val="003D138A"/>
    <w:rsid w:val="003D1550"/>
    <w:rsid w:val="003D1BBD"/>
    <w:rsid w:val="003D1C4E"/>
    <w:rsid w:val="003D2098"/>
    <w:rsid w:val="003D233B"/>
    <w:rsid w:val="003D25E9"/>
    <w:rsid w:val="003D3EAD"/>
    <w:rsid w:val="003D48ED"/>
    <w:rsid w:val="003D4BB3"/>
    <w:rsid w:val="003D56E9"/>
    <w:rsid w:val="003D5804"/>
    <w:rsid w:val="003D640C"/>
    <w:rsid w:val="003D7CF4"/>
    <w:rsid w:val="003E00C5"/>
    <w:rsid w:val="003E05E8"/>
    <w:rsid w:val="003E0A21"/>
    <w:rsid w:val="003E0D59"/>
    <w:rsid w:val="003E1030"/>
    <w:rsid w:val="003E1306"/>
    <w:rsid w:val="003E1368"/>
    <w:rsid w:val="003E1658"/>
    <w:rsid w:val="003E1CD8"/>
    <w:rsid w:val="003E26B3"/>
    <w:rsid w:val="003E29D2"/>
    <w:rsid w:val="003E2E22"/>
    <w:rsid w:val="003E44FF"/>
    <w:rsid w:val="003E6799"/>
    <w:rsid w:val="003E749A"/>
    <w:rsid w:val="003E7722"/>
    <w:rsid w:val="003E7741"/>
    <w:rsid w:val="003E7BBE"/>
    <w:rsid w:val="003E7E8D"/>
    <w:rsid w:val="003E7F2C"/>
    <w:rsid w:val="003F037F"/>
    <w:rsid w:val="003F2123"/>
    <w:rsid w:val="003F22D9"/>
    <w:rsid w:val="003F2614"/>
    <w:rsid w:val="003F2638"/>
    <w:rsid w:val="003F2870"/>
    <w:rsid w:val="003F3F18"/>
    <w:rsid w:val="003F4CA9"/>
    <w:rsid w:val="003F710F"/>
    <w:rsid w:val="003F7A47"/>
    <w:rsid w:val="00400D26"/>
    <w:rsid w:val="00401582"/>
    <w:rsid w:val="00402875"/>
    <w:rsid w:val="004035CC"/>
    <w:rsid w:val="00403623"/>
    <w:rsid w:val="00403E26"/>
    <w:rsid w:val="004047D3"/>
    <w:rsid w:val="0040525A"/>
    <w:rsid w:val="00406525"/>
    <w:rsid w:val="004103F0"/>
    <w:rsid w:val="00410A9C"/>
    <w:rsid w:val="00410F73"/>
    <w:rsid w:val="0041186C"/>
    <w:rsid w:val="00411955"/>
    <w:rsid w:val="00412296"/>
    <w:rsid w:val="00412897"/>
    <w:rsid w:val="0041290E"/>
    <w:rsid w:val="00412B83"/>
    <w:rsid w:val="00412C1C"/>
    <w:rsid w:val="004137FB"/>
    <w:rsid w:val="00413A73"/>
    <w:rsid w:val="0041466A"/>
    <w:rsid w:val="00414FCA"/>
    <w:rsid w:val="004152D1"/>
    <w:rsid w:val="00415555"/>
    <w:rsid w:val="00415C42"/>
    <w:rsid w:val="004169F5"/>
    <w:rsid w:val="00416B21"/>
    <w:rsid w:val="00417FF0"/>
    <w:rsid w:val="004208FD"/>
    <w:rsid w:val="00420F14"/>
    <w:rsid w:val="004212B9"/>
    <w:rsid w:val="00421723"/>
    <w:rsid w:val="00422556"/>
    <w:rsid w:val="00422C87"/>
    <w:rsid w:val="004237AE"/>
    <w:rsid w:val="00423C88"/>
    <w:rsid w:val="00424ADD"/>
    <w:rsid w:val="00425595"/>
    <w:rsid w:val="00426036"/>
    <w:rsid w:val="00427AA9"/>
    <w:rsid w:val="0043077F"/>
    <w:rsid w:val="00430849"/>
    <w:rsid w:val="00430B0D"/>
    <w:rsid w:val="00430B69"/>
    <w:rsid w:val="00431A31"/>
    <w:rsid w:val="00432BF2"/>
    <w:rsid w:val="00433460"/>
    <w:rsid w:val="00433A58"/>
    <w:rsid w:val="00433A9B"/>
    <w:rsid w:val="00433E91"/>
    <w:rsid w:val="004340DB"/>
    <w:rsid w:val="0043466B"/>
    <w:rsid w:val="00435156"/>
    <w:rsid w:val="00435D11"/>
    <w:rsid w:val="00435D5E"/>
    <w:rsid w:val="004377BE"/>
    <w:rsid w:val="00437B66"/>
    <w:rsid w:val="00437DED"/>
    <w:rsid w:val="00440610"/>
    <w:rsid w:val="0044062B"/>
    <w:rsid w:val="00441347"/>
    <w:rsid w:val="004419A2"/>
    <w:rsid w:val="00442323"/>
    <w:rsid w:val="00442A2A"/>
    <w:rsid w:val="00442FE3"/>
    <w:rsid w:val="00443870"/>
    <w:rsid w:val="00443C46"/>
    <w:rsid w:val="00445151"/>
    <w:rsid w:val="00446480"/>
    <w:rsid w:val="00446CEB"/>
    <w:rsid w:val="00446E47"/>
    <w:rsid w:val="00447C7B"/>
    <w:rsid w:val="00447E41"/>
    <w:rsid w:val="00450669"/>
    <w:rsid w:val="00450B3B"/>
    <w:rsid w:val="00452F36"/>
    <w:rsid w:val="00453284"/>
    <w:rsid w:val="00453FEB"/>
    <w:rsid w:val="00454018"/>
    <w:rsid w:val="00455410"/>
    <w:rsid w:val="00455D15"/>
    <w:rsid w:val="00456728"/>
    <w:rsid w:val="00457003"/>
    <w:rsid w:val="00457B28"/>
    <w:rsid w:val="00460823"/>
    <w:rsid w:val="00460952"/>
    <w:rsid w:val="00460C65"/>
    <w:rsid w:val="00460FAF"/>
    <w:rsid w:val="00461239"/>
    <w:rsid w:val="00461D2F"/>
    <w:rsid w:val="0046289E"/>
    <w:rsid w:val="0046290F"/>
    <w:rsid w:val="00462AE7"/>
    <w:rsid w:val="00463F74"/>
    <w:rsid w:val="00464551"/>
    <w:rsid w:val="00464656"/>
    <w:rsid w:val="00464BF9"/>
    <w:rsid w:val="00464CFF"/>
    <w:rsid w:val="0046536A"/>
    <w:rsid w:val="00465AEC"/>
    <w:rsid w:val="00465C96"/>
    <w:rsid w:val="0046675A"/>
    <w:rsid w:val="00467670"/>
    <w:rsid w:val="004676FB"/>
    <w:rsid w:val="00467D80"/>
    <w:rsid w:val="00470032"/>
    <w:rsid w:val="004702B3"/>
    <w:rsid w:val="004704AD"/>
    <w:rsid w:val="00471163"/>
    <w:rsid w:val="00471642"/>
    <w:rsid w:val="004722BB"/>
    <w:rsid w:val="0047278A"/>
    <w:rsid w:val="00473AAE"/>
    <w:rsid w:val="00473BB8"/>
    <w:rsid w:val="00473BC8"/>
    <w:rsid w:val="004742FF"/>
    <w:rsid w:val="00474979"/>
    <w:rsid w:val="00474D47"/>
    <w:rsid w:val="0047584B"/>
    <w:rsid w:val="00475F32"/>
    <w:rsid w:val="00480834"/>
    <w:rsid w:val="00480890"/>
    <w:rsid w:val="00482329"/>
    <w:rsid w:val="0048287E"/>
    <w:rsid w:val="004854A0"/>
    <w:rsid w:val="00485748"/>
    <w:rsid w:val="00485B3F"/>
    <w:rsid w:val="004860DC"/>
    <w:rsid w:val="004862FA"/>
    <w:rsid w:val="004864D7"/>
    <w:rsid w:val="0048674A"/>
    <w:rsid w:val="00487AB5"/>
    <w:rsid w:val="00487DA3"/>
    <w:rsid w:val="00490DB3"/>
    <w:rsid w:val="00491059"/>
    <w:rsid w:val="004929C1"/>
    <w:rsid w:val="0049479B"/>
    <w:rsid w:val="00496189"/>
    <w:rsid w:val="0049689C"/>
    <w:rsid w:val="0049711E"/>
    <w:rsid w:val="0049743E"/>
    <w:rsid w:val="00497CD0"/>
    <w:rsid w:val="004A0612"/>
    <w:rsid w:val="004A1193"/>
    <w:rsid w:val="004A1F8D"/>
    <w:rsid w:val="004A5762"/>
    <w:rsid w:val="004A69B1"/>
    <w:rsid w:val="004A6E6B"/>
    <w:rsid w:val="004A7C64"/>
    <w:rsid w:val="004B0A65"/>
    <w:rsid w:val="004B16AA"/>
    <w:rsid w:val="004B1C5E"/>
    <w:rsid w:val="004B1CC4"/>
    <w:rsid w:val="004B2A70"/>
    <w:rsid w:val="004B2B7E"/>
    <w:rsid w:val="004B2EB3"/>
    <w:rsid w:val="004B344E"/>
    <w:rsid w:val="004B3776"/>
    <w:rsid w:val="004B5183"/>
    <w:rsid w:val="004B5612"/>
    <w:rsid w:val="004B5C5A"/>
    <w:rsid w:val="004B5DC4"/>
    <w:rsid w:val="004B62F3"/>
    <w:rsid w:val="004B63E2"/>
    <w:rsid w:val="004B6676"/>
    <w:rsid w:val="004B6BEB"/>
    <w:rsid w:val="004B72C9"/>
    <w:rsid w:val="004B7316"/>
    <w:rsid w:val="004B752A"/>
    <w:rsid w:val="004B76C9"/>
    <w:rsid w:val="004C0041"/>
    <w:rsid w:val="004C0F90"/>
    <w:rsid w:val="004C1A90"/>
    <w:rsid w:val="004C2AD3"/>
    <w:rsid w:val="004C2E99"/>
    <w:rsid w:val="004C33E0"/>
    <w:rsid w:val="004C3A1A"/>
    <w:rsid w:val="004C413E"/>
    <w:rsid w:val="004C4C9C"/>
    <w:rsid w:val="004C5314"/>
    <w:rsid w:val="004C54F3"/>
    <w:rsid w:val="004C5518"/>
    <w:rsid w:val="004C6250"/>
    <w:rsid w:val="004C6EE8"/>
    <w:rsid w:val="004D01B6"/>
    <w:rsid w:val="004D0641"/>
    <w:rsid w:val="004D0817"/>
    <w:rsid w:val="004D0DE0"/>
    <w:rsid w:val="004D1788"/>
    <w:rsid w:val="004D2255"/>
    <w:rsid w:val="004D24E3"/>
    <w:rsid w:val="004D27BE"/>
    <w:rsid w:val="004D2D5D"/>
    <w:rsid w:val="004D2E79"/>
    <w:rsid w:val="004D3DC1"/>
    <w:rsid w:val="004D424F"/>
    <w:rsid w:val="004D73AC"/>
    <w:rsid w:val="004D75A8"/>
    <w:rsid w:val="004D76DD"/>
    <w:rsid w:val="004D76EA"/>
    <w:rsid w:val="004E027D"/>
    <w:rsid w:val="004E02C3"/>
    <w:rsid w:val="004E0441"/>
    <w:rsid w:val="004E2BA7"/>
    <w:rsid w:val="004E3A46"/>
    <w:rsid w:val="004E4749"/>
    <w:rsid w:val="004E4968"/>
    <w:rsid w:val="004E60E2"/>
    <w:rsid w:val="004E6E67"/>
    <w:rsid w:val="004E7A23"/>
    <w:rsid w:val="004F059C"/>
    <w:rsid w:val="004F2B4D"/>
    <w:rsid w:val="004F38DF"/>
    <w:rsid w:val="004F4162"/>
    <w:rsid w:val="004F4329"/>
    <w:rsid w:val="004F62CC"/>
    <w:rsid w:val="0050056C"/>
    <w:rsid w:val="00502202"/>
    <w:rsid w:val="005034CC"/>
    <w:rsid w:val="00503F2B"/>
    <w:rsid w:val="00504B8B"/>
    <w:rsid w:val="00505CF5"/>
    <w:rsid w:val="00505D65"/>
    <w:rsid w:val="005063AB"/>
    <w:rsid w:val="005066E3"/>
    <w:rsid w:val="00506DE5"/>
    <w:rsid w:val="00507442"/>
    <w:rsid w:val="00507645"/>
    <w:rsid w:val="00507DB2"/>
    <w:rsid w:val="005100CD"/>
    <w:rsid w:val="0051078E"/>
    <w:rsid w:val="00511ED5"/>
    <w:rsid w:val="005121DF"/>
    <w:rsid w:val="00512244"/>
    <w:rsid w:val="00512251"/>
    <w:rsid w:val="00514484"/>
    <w:rsid w:val="00514734"/>
    <w:rsid w:val="00515C97"/>
    <w:rsid w:val="00515EB3"/>
    <w:rsid w:val="0051670B"/>
    <w:rsid w:val="0051691B"/>
    <w:rsid w:val="00516A06"/>
    <w:rsid w:val="00522084"/>
    <w:rsid w:val="0052285B"/>
    <w:rsid w:val="00524B9B"/>
    <w:rsid w:val="00524F7F"/>
    <w:rsid w:val="00526A1E"/>
    <w:rsid w:val="00526F72"/>
    <w:rsid w:val="00527A84"/>
    <w:rsid w:val="00527BD5"/>
    <w:rsid w:val="00531117"/>
    <w:rsid w:val="00531F79"/>
    <w:rsid w:val="00532FBF"/>
    <w:rsid w:val="00533C03"/>
    <w:rsid w:val="00534C6A"/>
    <w:rsid w:val="00535001"/>
    <w:rsid w:val="005356C7"/>
    <w:rsid w:val="005359A5"/>
    <w:rsid w:val="00536787"/>
    <w:rsid w:val="0053685D"/>
    <w:rsid w:val="00537099"/>
    <w:rsid w:val="00537EC7"/>
    <w:rsid w:val="00537F26"/>
    <w:rsid w:val="00540152"/>
    <w:rsid w:val="00540600"/>
    <w:rsid w:val="00540BB1"/>
    <w:rsid w:val="00541169"/>
    <w:rsid w:val="00541CD5"/>
    <w:rsid w:val="00542167"/>
    <w:rsid w:val="00543196"/>
    <w:rsid w:val="005437D7"/>
    <w:rsid w:val="00543D55"/>
    <w:rsid w:val="00543DAD"/>
    <w:rsid w:val="00544640"/>
    <w:rsid w:val="0054499A"/>
    <w:rsid w:val="00545625"/>
    <w:rsid w:val="00546426"/>
    <w:rsid w:val="005469FA"/>
    <w:rsid w:val="00546D9D"/>
    <w:rsid w:val="005475BB"/>
    <w:rsid w:val="005476B3"/>
    <w:rsid w:val="00547720"/>
    <w:rsid w:val="005504A4"/>
    <w:rsid w:val="00550676"/>
    <w:rsid w:val="00550B9A"/>
    <w:rsid w:val="00551466"/>
    <w:rsid w:val="005526B4"/>
    <w:rsid w:val="00552D03"/>
    <w:rsid w:val="00552F9E"/>
    <w:rsid w:val="00553C7E"/>
    <w:rsid w:val="005541EC"/>
    <w:rsid w:val="00554CAD"/>
    <w:rsid w:val="00555143"/>
    <w:rsid w:val="005558BD"/>
    <w:rsid w:val="00556F3C"/>
    <w:rsid w:val="00557B33"/>
    <w:rsid w:val="00557F31"/>
    <w:rsid w:val="00560590"/>
    <w:rsid w:val="005605FF"/>
    <w:rsid w:val="00560947"/>
    <w:rsid w:val="00561336"/>
    <w:rsid w:val="00562774"/>
    <w:rsid w:val="0056298D"/>
    <w:rsid w:val="00563166"/>
    <w:rsid w:val="00563204"/>
    <w:rsid w:val="005638CF"/>
    <w:rsid w:val="00564206"/>
    <w:rsid w:val="00564420"/>
    <w:rsid w:val="0056704D"/>
    <w:rsid w:val="005671C6"/>
    <w:rsid w:val="00567D74"/>
    <w:rsid w:val="00567FB5"/>
    <w:rsid w:val="005706C2"/>
    <w:rsid w:val="00572E81"/>
    <w:rsid w:val="00573003"/>
    <w:rsid w:val="005730A4"/>
    <w:rsid w:val="0057452E"/>
    <w:rsid w:val="0057479C"/>
    <w:rsid w:val="00574AC3"/>
    <w:rsid w:val="00574BFF"/>
    <w:rsid w:val="00575902"/>
    <w:rsid w:val="00576656"/>
    <w:rsid w:val="00576BE8"/>
    <w:rsid w:val="005770CE"/>
    <w:rsid w:val="00577B2D"/>
    <w:rsid w:val="00580434"/>
    <w:rsid w:val="00580ED6"/>
    <w:rsid w:val="0058108C"/>
    <w:rsid w:val="0058150C"/>
    <w:rsid w:val="00581BA5"/>
    <w:rsid w:val="00581E69"/>
    <w:rsid w:val="00582136"/>
    <w:rsid w:val="00584632"/>
    <w:rsid w:val="005849CB"/>
    <w:rsid w:val="00584D0A"/>
    <w:rsid w:val="00584D0B"/>
    <w:rsid w:val="00585386"/>
    <w:rsid w:val="0058772B"/>
    <w:rsid w:val="00590662"/>
    <w:rsid w:val="00590E99"/>
    <w:rsid w:val="00593631"/>
    <w:rsid w:val="00593722"/>
    <w:rsid w:val="005942B3"/>
    <w:rsid w:val="005965F9"/>
    <w:rsid w:val="00596CCD"/>
    <w:rsid w:val="00597C23"/>
    <w:rsid w:val="00597F65"/>
    <w:rsid w:val="005A030B"/>
    <w:rsid w:val="005A0F3C"/>
    <w:rsid w:val="005A186F"/>
    <w:rsid w:val="005A2068"/>
    <w:rsid w:val="005A4468"/>
    <w:rsid w:val="005A4C76"/>
    <w:rsid w:val="005A6135"/>
    <w:rsid w:val="005A64F0"/>
    <w:rsid w:val="005A687C"/>
    <w:rsid w:val="005A6E94"/>
    <w:rsid w:val="005A7368"/>
    <w:rsid w:val="005A7718"/>
    <w:rsid w:val="005A7C8A"/>
    <w:rsid w:val="005A7E07"/>
    <w:rsid w:val="005B19C3"/>
    <w:rsid w:val="005B1A4B"/>
    <w:rsid w:val="005B1DCA"/>
    <w:rsid w:val="005B273A"/>
    <w:rsid w:val="005B27B2"/>
    <w:rsid w:val="005B329C"/>
    <w:rsid w:val="005B4AF5"/>
    <w:rsid w:val="005B572E"/>
    <w:rsid w:val="005B58EA"/>
    <w:rsid w:val="005B5D15"/>
    <w:rsid w:val="005B6185"/>
    <w:rsid w:val="005B61DF"/>
    <w:rsid w:val="005B6ED5"/>
    <w:rsid w:val="005B7100"/>
    <w:rsid w:val="005C1804"/>
    <w:rsid w:val="005C2076"/>
    <w:rsid w:val="005C299A"/>
    <w:rsid w:val="005C29DA"/>
    <w:rsid w:val="005C40CD"/>
    <w:rsid w:val="005C44FB"/>
    <w:rsid w:val="005C54C6"/>
    <w:rsid w:val="005C6AF1"/>
    <w:rsid w:val="005C6F11"/>
    <w:rsid w:val="005C715B"/>
    <w:rsid w:val="005C766F"/>
    <w:rsid w:val="005C7D27"/>
    <w:rsid w:val="005D20CF"/>
    <w:rsid w:val="005D285F"/>
    <w:rsid w:val="005D2DDA"/>
    <w:rsid w:val="005D394B"/>
    <w:rsid w:val="005D3DA4"/>
    <w:rsid w:val="005D4378"/>
    <w:rsid w:val="005D4E94"/>
    <w:rsid w:val="005D57E6"/>
    <w:rsid w:val="005D5BD7"/>
    <w:rsid w:val="005D6B05"/>
    <w:rsid w:val="005D718B"/>
    <w:rsid w:val="005E00DE"/>
    <w:rsid w:val="005E163C"/>
    <w:rsid w:val="005E1D57"/>
    <w:rsid w:val="005E2664"/>
    <w:rsid w:val="005E2992"/>
    <w:rsid w:val="005E3362"/>
    <w:rsid w:val="005E3E10"/>
    <w:rsid w:val="005E4300"/>
    <w:rsid w:val="005E4F04"/>
    <w:rsid w:val="005E51E2"/>
    <w:rsid w:val="005E5B96"/>
    <w:rsid w:val="005E5F38"/>
    <w:rsid w:val="005E7422"/>
    <w:rsid w:val="005F05C6"/>
    <w:rsid w:val="005F0F20"/>
    <w:rsid w:val="005F1F02"/>
    <w:rsid w:val="005F2AAD"/>
    <w:rsid w:val="005F3B0D"/>
    <w:rsid w:val="005F4085"/>
    <w:rsid w:val="005F4AAA"/>
    <w:rsid w:val="005F5F8E"/>
    <w:rsid w:val="005F635C"/>
    <w:rsid w:val="005F7659"/>
    <w:rsid w:val="005F7F8A"/>
    <w:rsid w:val="00600878"/>
    <w:rsid w:val="00601105"/>
    <w:rsid w:val="006019D0"/>
    <w:rsid w:val="00601B58"/>
    <w:rsid w:val="006027DA"/>
    <w:rsid w:val="00603093"/>
    <w:rsid w:val="00603564"/>
    <w:rsid w:val="006037C1"/>
    <w:rsid w:val="006040F5"/>
    <w:rsid w:val="00604C28"/>
    <w:rsid w:val="00605F36"/>
    <w:rsid w:val="006067BF"/>
    <w:rsid w:val="00607473"/>
    <w:rsid w:val="00607DFA"/>
    <w:rsid w:val="00610EE3"/>
    <w:rsid w:val="00610F3F"/>
    <w:rsid w:val="00611F59"/>
    <w:rsid w:val="00613532"/>
    <w:rsid w:val="0061357F"/>
    <w:rsid w:val="00613621"/>
    <w:rsid w:val="006139B2"/>
    <w:rsid w:val="00613F61"/>
    <w:rsid w:val="00614F07"/>
    <w:rsid w:val="0061550D"/>
    <w:rsid w:val="00615611"/>
    <w:rsid w:val="006156B0"/>
    <w:rsid w:val="006157AA"/>
    <w:rsid w:val="00616536"/>
    <w:rsid w:val="00616DE6"/>
    <w:rsid w:val="00616E95"/>
    <w:rsid w:val="006170A2"/>
    <w:rsid w:val="00620251"/>
    <w:rsid w:val="006205AB"/>
    <w:rsid w:val="00621181"/>
    <w:rsid w:val="00621572"/>
    <w:rsid w:val="00622712"/>
    <w:rsid w:val="00622A8C"/>
    <w:rsid w:val="0062328F"/>
    <w:rsid w:val="00623670"/>
    <w:rsid w:val="006239AF"/>
    <w:rsid w:val="0062542C"/>
    <w:rsid w:val="00625FD2"/>
    <w:rsid w:val="00626346"/>
    <w:rsid w:val="0062734C"/>
    <w:rsid w:val="00627AC8"/>
    <w:rsid w:val="00630610"/>
    <w:rsid w:val="006309D1"/>
    <w:rsid w:val="00630A2F"/>
    <w:rsid w:val="00630A72"/>
    <w:rsid w:val="00630E6E"/>
    <w:rsid w:val="00632ECA"/>
    <w:rsid w:val="006330A4"/>
    <w:rsid w:val="006330CC"/>
    <w:rsid w:val="00634008"/>
    <w:rsid w:val="00634554"/>
    <w:rsid w:val="00634963"/>
    <w:rsid w:val="00634A3A"/>
    <w:rsid w:val="006354B0"/>
    <w:rsid w:val="00635EBD"/>
    <w:rsid w:val="006362BE"/>
    <w:rsid w:val="0063704C"/>
    <w:rsid w:val="00637B43"/>
    <w:rsid w:val="00637D13"/>
    <w:rsid w:val="00640035"/>
    <w:rsid w:val="00640666"/>
    <w:rsid w:val="00640962"/>
    <w:rsid w:val="006413E4"/>
    <w:rsid w:val="0064285B"/>
    <w:rsid w:val="006430EB"/>
    <w:rsid w:val="0064358C"/>
    <w:rsid w:val="0064381A"/>
    <w:rsid w:val="006440FA"/>
    <w:rsid w:val="006454F7"/>
    <w:rsid w:val="006463F6"/>
    <w:rsid w:val="006467C0"/>
    <w:rsid w:val="00646BCA"/>
    <w:rsid w:val="00646C4B"/>
    <w:rsid w:val="0064759F"/>
    <w:rsid w:val="00647E45"/>
    <w:rsid w:val="00647EC7"/>
    <w:rsid w:val="0065044F"/>
    <w:rsid w:val="00652DC9"/>
    <w:rsid w:val="006533FE"/>
    <w:rsid w:val="006537D8"/>
    <w:rsid w:val="00653941"/>
    <w:rsid w:val="00654035"/>
    <w:rsid w:val="00654299"/>
    <w:rsid w:val="00655A14"/>
    <w:rsid w:val="00656294"/>
    <w:rsid w:val="00656451"/>
    <w:rsid w:val="00656A4A"/>
    <w:rsid w:val="00660738"/>
    <w:rsid w:val="00662262"/>
    <w:rsid w:val="00662AD2"/>
    <w:rsid w:val="00663A08"/>
    <w:rsid w:val="00663A88"/>
    <w:rsid w:val="00664D14"/>
    <w:rsid w:val="006650B7"/>
    <w:rsid w:val="0066525B"/>
    <w:rsid w:val="006669C1"/>
    <w:rsid w:val="0066784D"/>
    <w:rsid w:val="0067005A"/>
    <w:rsid w:val="00672E64"/>
    <w:rsid w:val="006743D4"/>
    <w:rsid w:val="006751D6"/>
    <w:rsid w:val="0067554C"/>
    <w:rsid w:val="006770CE"/>
    <w:rsid w:val="006772F2"/>
    <w:rsid w:val="0067760D"/>
    <w:rsid w:val="006803AF"/>
    <w:rsid w:val="00680678"/>
    <w:rsid w:val="00682382"/>
    <w:rsid w:val="006834E8"/>
    <w:rsid w:val="0068500E"/>
    <w:rsid w:val="00685D3C"/>
    <w:rsid w:val="006861A5"/>
    <w:rsid w:val="0068634D"/>
    <w:rsid w:val="00686A05"/>
    <w:rsid w:val="00686DE3"/>
    <w:rsid w:val="006875BB"/>
    <w:rsid w:val="00687960"/>
    <w:rsid w:val="00687A22"/>
    <w:rsid w:val="006908E2"/>
    <w:rsid w:val="00690A23"/>
    <w:rsid w:val="006921F5"/>
    <w:rsid w:val="006935F4"/>
    <w:rsid w:val="0069551D"/>
    <w:rsid w:val="0069573D"/>
    <w:rsid w:val="006959F0"/>
    <w:rsid w:val="006969F7"/>
    <w:rsid w:val="00697237"/>
    <w:rsid w:val="00697449"/>
    <w:rsid w:val="006976C7"/>
    <w:rsid w:val="00697FB7"/>
    <w:rsid w:val="006A07FC"/>
    <w:rsid w:val="006A23E7"/>
    <w:rsid w:val="006A3731"/>
    <w:rsid w:val="006A3B10"/>
    <w:rsid w:val="006A45E2"/>
    <w:rsid w:val="006A530E"/>
    <w:rsid w:val="006A60B6"/>
    <w:rsid w:val="006A6C35"/>
    <w:rsid w:val="006A7B9C"/>
    <w:rsid w:val="006B1350"/>
    <w:rsid w:val="006B141C"/>
    <w:rsid w:val="006B2121"/>
    <w:rsid w:val="006B2A5B"/>
    <w:rsid w:val="006B40F9"/>
    <w:rsid w:val="006B43E2"/>
    <w:rsid w:val="006B4DA9"/>
    <w:rsid w:val="006B6D46"/>
    <w:rsid w:val="006B6F5A"/>
    <w:rsid w:val="006B76D6"/>
    <w:rsid w:val="006B7F68"/>
    <w:rsid w:val="006C1470"/>
    <w:rsid w:val="006C1BFE"/>
    <w:rsid w:val="006C38D1"/>
    <w:rsid w:val="006C4EF3"/>
    <w:rsid w:val="006C5319"/>
    <w:rsid w:val="006C5D96"/>
    <w:rsid w:val="006C6A11"/>
    <w:rsid w:val="006C6AD5"/>
    <w:rsid w:val="006C6F7A"/>
    <w:rsid w:val="006C7A38"/>
    <w:rsid w:val="006D03BB"/>
    <w:rsid w:val="006D13EF"/>
    <w:rsid w:val="006D160E"/>
    <w:rsid w:val="006D18DB"/>
    <w:rsid w:val="006D1CD4"/>
    <w:rsid w:val="006D2314"/>
    <w:rsid w:val="006D4746"/>
    <w:rsid w:val="006D57EF"/>
    <w:rsid w:val="006D5CD7"/>
    <w:rsid w:val="006D5E82"/>
    <w:rsid w:val="006D6038"/>
    <w:rsid w:val="006D6189"/>
    <w:rsid w:val="006D6C44"/>
    <w:rsid w:val="006D70C1"/>
    <w:rsid w:val="006D72E7"/>
    <w:rsid w:val="006E0BFD"/>
    <w:rsid w:val="006E2782"/>
    <w:rsid w:val="006E2EFC"/>
    <w:rsid w:val="006E2F9E"/>
    <w:rsid w:val="006E30EA"/>
    <w:rsid w:val="006E3C70"/>
    <w:rsid w:val="006E4503"/>
    <w:rsid w:val="006E45B6"/>
    <w:rsid w:val="006E493D"/>
    <w:rsid w:val="006E4FB7"/>
    <w:rsid w:val="006E5121"/>
    <w:rsid w:val="006E525A"/>
    <w:rsid w:val="006E5E1F"/>
    <w:rsid w:val="006E5FEC"/>
    <w:rsid w:val="006E62B7"/>
    <w:rsid w:val="006E77CD"/>
    <w:rsid w:val="006E7AED"/>
    <w:rsid w:val="006F0281"/>
    <w:rsid w:val="006F0C19"/>
    <w:rsid w:val="006F13A4"/>
    <w:rsid w:val="006F1527"/>
    <w:rsid w:val="006F1980"/>
    <w:rsid w:val="006F19CB"/>
    <w:rsid w:val="006F1B02"/>
    <w:rsid w:val="006F1E3C"/>
    <w:rsid w:val="006F32A0"/>
    <w:rsid w:val="006F3522"/>
    <w:rsid w:val="006F433D"/>
    <w:rsid w:val="006F4686"/>
    <w:rsid w:val="006F4BB7"/>
    <w:rsid w:val="006F4DB8"/>
    <w:rsid w:val="006F4FA8"/>
    <w:rsid w:val="006F6284"/>
    <w:rsid w:val="006F67C8"/>
    <w:rsid w:val="006F71AD"/>
    <w:rsid w:val="00701561"/>
    <w:rsid w:val="00701A0D"/>
    <w:rsid w:val="00701FD8"/>
    <w:rsid w:val="0070218C"/>
    <w:rsid w:val="00702609"/>
    <w:rsid w:val="00702D51"/>
    <w:rsid w:val="0070348A"/>
    <w:rsid w:val="00704075"/>
    <w:rsid w:val="0070442C"/>
    <w:rsid w:val="007050F3"/>
    <w:rsid w:val="007052D8"/>
    <w:rsid w:val="0070537C"/>
    <w:rsid w:val="007054ED"/>
    <w:rsid w:val="00705CE4"/>
    <w:rsid w:val="00705D27"/>
    <w:rsid w:val="007066D6"/>
    <w:rsid w:val="007074B1"/>
    <w:rsid w:val="007104AF"/>
    <w:rsid w:val="007116A5"/>
    <w:rsid w:val="00711E0E"/>
    <w:rsid w:val="00712156"/>
    <w:rsid w:val="00712B53"/>
    <w:rsid w:val="007130AE"/>
    <w:rsid w:val="007143BD"/>
    <w:rsid w:val="00714CBC"/>
    <w:rsid w:val="007150E2"/>
    <w:rsid w:val="007203A8"/>
    <w:rsid w:val="00720701"/>
    <w:rsid w:val="00720FF5"/>
    <w:rsid w:val="0072175C"/>
    <w:rsid w:val="00722B26"/>
    <w:rsid w:val="00723637"/>
    <w:rsid w:val="0072363B"/>
    <w:rsid w:val="0072364F"/>
    <w:rsid w:val="007238A4"/>
    <w:rsid w:val="007238AF"/>
    <w:rsid w:val="00723DF6"/>
    <w:rsid w:val="00724413"/>
    <w:rsid w:val="00725083"/>
    <w:rsid w:val="0072541F"/>
    <w:rsid w:val="00725513"/>
    <w:rsid w:val="00725E57"/>
    <w:rsid w:val="00726495"/>
    <w:rsid w:val="0072739C"/>
    <w:rsid w:val="00727EF9"/>
    <w:rsid w:val="00730ED6"/>
    <w:rsid w:val="007321FA"/>
    <w:rsid w:val="00732723"/>
    <w:rsid w:val="00732E71"/>
    <w:rsid w:val="00733DC4"/>
    <w:rsid w:val="007342E8"/>
    <w:rsid w:val="00734E7C"/>
    <w:rsid w:val="00735F38"/>
    <w:rsid w:val="007363AF"/>
    <w:rsid w:val="007365BF"/>
    <w:rsid w:val="007373E7"/>
    <w:rsid w:val="0073761A"/>
    <w:rsid w:val="007405C8"/>
    <w:rsid w:val="00740685"/>
    <w:rsid w:val="00741473"/>
    <w:rsid w:val="0074294F"/>
    <w:rsid w:val="00742B4F"/>
    <w:rsid w:val="007432C0"/>
    <w:rsid w:val="00743822"/>
    <w:rsid w:val="00743AEA"/>
    <w:rsid w:val="00743DAD"/>
    <w:rsid w:val="00744681"/>
    <w:rsid w:val="007451A1"/>
    <w:rsid w:val="007465E3"/>
    <w:rsid w:val="00746730"/>
    <w:rsid w:val="00746837"/>
    <w:rsid w:val="0074691A"/>
    <w:rsid w:val="00746A61"/>
    <w:rsid w:val="00746C30"/>
    <w:rsid w:val="00746CFA"/>
    <w:rsid w:val="0075050B"/>
    <w:rsid w:val="007510D2"/>
    <w:rsid w:val="00751617"/>
    <w:rsid w:val="007516AC"/>
    <w:rsid w:val="00752E33"/>
    <w:rsid w:val="007537FB"/>
    <w:rsid w:val="00755F8D"/>
    <w:rsid w:val="0075645E"/>
    <w:rsid w:val="007576EB"/>
    <w:rsid w:val="007579F1"/>
    <w:rsid w:val="007604B4"/>
    <w:rsid w:val="0076237A"/>
    <w:rsid w:val="00762500"/>
    <w:rsid w:val="00762C61"/>
    <w:rsid w:val="0076311C"/>
    <w:rsid w:val="007641F8"/>
    <w:rsid w:val="00765437"/>
    <w:rsid w:val="007658A1"/>
    <w:rsid w:val="00765D80"/>
    <w:rsid w:val="00767E05"/>
    <w:rsid w:val="007705FD"/>
    <w:rsid w:val="007708B8"/>
    <w:rsid w:val="00771008"/>
    <w:rsid w:val="00771921"/>
    <w:rsid w:val="007724A9"/>
    <w:rsid w:val="007726C4"/>
    <w:rsid w:val="007728CB"/>
    <w:rsid w:val="0077303A"/>
    <w:rsid w:val="00773353"/>
    <w:rsid w:val="00773589"/>
    <w:rsid w:val="00773B08"/>
    <w:rsid w:val="007754E7"/>
    <w:rsid w:val="0077615A"/>
    <w:rsid w:val="007763E6"/>
    <w:rsid w:val="00776829"/>
    <w:rsid w:val="0077682D"/>
    <w:rsid w:val="0077691E"/>
    <w:rsid w:val="007776E6"/>
    <w:rsid w:val="00777E2B"/>
    <w:rsid w:val="00780457"/>
    <w:rsid w:val="0078046F"/>
    <w:rsid w:val="007807A0"/>
    <w:rsid w:val="007809A2"/>
    <w:rsid w:val="00782BF0"/>
    <w:rsid w:val="00783C6A"/>
    <w:rsid w:val="00783C6C"/>
    <w:rsid w:val="00784F5E"/>
    <w:rsid w:val="0078523D"/>
    <w:rsid w:val="00785B7E"/>
    <w:rsid w:val="00785DBF"/>
    <w:rsid w:val="00786E14"/>
    <w:rsid w:val="00786E5E"/>
    <w:rsid w:val="007872A8"/>
    <w:rsid w:val="00787B0E"/>
    <w:rsid w:val="00787E6E"/>
    <w:rsid w:val="0079157F"/>
    <w:rsid w:val="0079163E"/>
    <w:rsid w:val="0079194A"/>
    <w:rsid w:val="00791D9A"/>
    <w:rsid w:val="00792441"/>
    <w:rsid w:val="00792855"/>
    <w:rsid w:val="00792ED6"/>
    <w:rsid w:val="00793D74"/>
    <w:rsid w:val="00794BCE"/>
    <w:rsid w:val="00795437"/>
    <w:rsid w:val="00795885"/>
    <w:rsid w:val="00795A41"/>
    <w:rsid w:val="007965B8"/>
    <w:rsid w:val="00797148"/>
    <w:rsid w:val="00797FC4"/>
    <w:rsid w:val="007A0E56"/>
    <w:rsid w:val="007A16F1"/>
    <w:rsid w:val="007A1BD8"/>
    <w:rsid w:val="007A1D5F"/>
    <w:rsid w:val="007A1FCA"/>
    <w:rsid w:val="007A2007"/>
    <w:rsid w:val="007A2099"/>
    <w:rsid w:val="007A3537"/>
    <w:rsid w:val="007A363C"/>
    <w:rsid w:val="007A3EE2"/>
    <w:rsid w:val="007A3F8A"/>
    <w:rsid w:val="007A4B55"/>
    <w:rsid w:val="007A4D67"/>
    <w:rsid w:val="007A555E"/>
    <w:rsid w:val="007A57A2"/>
    <w:rsid w:val="007A5CD6"/>
    <w:rsid w:val="007A60F6"/>
    <w:rsid w:val="007A6D35"/>
    <w:rsid w:val="007A6E31"/>
    <w:rsid w:val="007A7BE0"/>
    <w:rsid w:val="007B0046"/>
    <w:rsid w:val="007B1152"/>
    <w:rsid w:val="007B11ED"/>
    <w:rsid w:val="007B2A96"/>
    <w:rsid w:val="007B2B06"/>
    <w:rsid w:val="007B2C4D"/>
    <w:rsid w:val="007B3A2A"/>
    <w:rsid w:val="007B3BF8"/>
    <w:rsid w:val="007B4F52"/>
    <w:rsid w:val="007B59C9"/>
    <w:rsid w:val="007B5EF2"/>
    <w:rsid w:val="007B60F6"/>
    <w:rsid w:val="007B645C"/>
    <w:rsid w:val="007B77BB"/>
    <w:rsid w:val="007C04AD"/>
    <w:rsid w:val="007C07F1"/>
    <w:rsid w:val="007C137C"/>
    <w:rsid w:val="007C1627"/>
    <w:rsid w:val="007C187A"/>
    <w:rsid w:val="007C1A71"/>
    <w:rsid w:val="007C2413"/>
    <w:rsid w:val="007C324F"/>
    <w:rsid w:val="007C43CC"/>
    <w:rsid w:val="007C45A5"/>
    <w:rsid w:val="007C5395"/>
    <w:rsid w:val="007C54BC"/>
    <w:rsid w:val="007C5EED"/>
    <w:rsid w:val="007C659C"/>
    <w:rsid w:val="007C6C25"/>
    <w:rsid w:val="007C6C27"/>
    <w:rsid w:val="007D093C"/>
    <w:rsid w:val="007D0B36"/>
    <w:rsid w:val="007D0B8F"/>
    <w:rsid w:val="007D1B18"/>
    <w:rsid w:val="007D2AE7"/>
    <w:rsid w:val="007D2B36"/>
    <w:rsid w:val="007D3297"/>
    <w:rsid w:val="007D3C8C"/>
    <w:rsid w:val="007D3E8A"/>
    <w:rsid w:val="007D551E"/>
    <w:rsid w:val="007D7324"/>
    <w:rsid w:val="007E2B4C"/>
    <w:rsid w:val="007E2BB5"/>
    <w:rsid w:val="007E30D4"/>
    <w:rsid w:val="007E49C8"/>
    <w:rsid w:val="007E7442"/>
    <w:rsid w:val="007F0872"/>
    <w:rsid w:val="007F0D39"/>
    <w:rsid w:val="007F1AB9"/>
    <w:rsid w:val="007F39E4"/>
    <w:rsid w:val="007F4C3A"/>
    <w:rsid w:val="007F4FB8"/>
    <w:rsid w:val="007F5343"/>
    <w:rsid w:val="007F5A25"/>
    <w:rsid w:val="007F6AE3"/>
    <w:rsid w:val="007F7A6D"/>
    <w:rsid w:val="007F7BF0"/>
    <w:rsid w:val="00800393"/>
    <w:rsid w:val="008004A9"/>
    <w:rsid w:val="00801009"/>
    <w:rsid w:val="008013AF"/>
    <w:rsid w:val="00801A5F"/>
    <w:rsid w:val="00802B05"/>
    <w:rsid w:val="00803897"/>
    <w:rsid w:val="00803A91"/>
    <w:rsid w:val="00803BB4"/>
    <w:rsid w:val="00803CE6"/>
    <w:rsid w:val="00804A2F"/>
    <w:rsid w:val="0080517E"/>
    <w:rsid w:val="008054A8"/>
    <w:rsid w:val="00805A03"/>
    <w:rsid w:val="00805F5C"/>
    <w:rsid w:val="008068EC"/>
    <w:rsid w:val="0080750C"/>
    <w:rsid w:val="00810255"/>
    <w:rsid w:val="00810C09"/>
    <w:rsid w:val="00810E79"/>
    <w:rsid w:val="00811462"/>
    <w:rsid w:val="00811A9D"/>
    <w:rsid w:val="0081302C"/>
    <w:rsid w:val="00813784"/>
    <w:rsid w:val="00814808"/>
    <w:rsid w:val="0081541D"/>
    <w:rsid w:val="00815486"/>
    <w:rsid w:val="0081560B"/>
    <w:rsid w:val="00815736"/>
    <w:rsid w:val="0081590F"/>
    <w:rsid w:val="00815C13"/>
    <w:rsid w:val="008163F4"/>
    <w:rsid w:val="00822836"/>
    <w:rsid w:val="00822EA5"/>
    <w:rsid w:val="00824354"/>
    <w:rsid w:val="00824704"/>
    <w:rsid w:val="00825766"/>
    <w:rsid w:val="00825E32"/>
    <w:rsid w:val="00825E7A"/>
    <w:rsid w:val="008260CF"/>
    <w:rsid w:val="00832DFE"/>
    <w:rsid w:val="00833284"/>
    <w:rsid w:val="00833794"/>
    <w:rsid w:val="00833E12"/>
    <w:rsid w:val="008342B9"/>
    <w:rsid w:val="008342E9"/>
    <w:rsid w:val="00834426"/>
    <w:rsid w:val="00834695"/>
    <w:rsid w:val="00834CF9"/>
    <w:rsid w:val="0083555C"/>
    <w:rsid w:val="008365F6"/>
    <w:rsid w:val="008412B3"/>
    <w:rsid w:val="0084150F"/>
    <w:rsid w:val="00841E31"/>
    <w:rsid w:val="00843556"/>
    <w:rsid w:val="00843DA2"/>
    <w:rsid w:val="00844A44"/>
    <w:rsid w:val="00844BB0"/>
    <w:rsid w:val="00845C47"/>
    <w:rsid w:val="00845C89"/>
    <w:rsid w:val="00845D95"/>
    <w:rsid w:val="00846053"/>
    <w:rsid w:val="008469A1"/>
    <w:rsid w:val="008474AE"/>
    <w:rsid w:val="0084770A"/>
    <w:rsid w:val="008517D4"/>
    <w:rsid w:val="008527FA"/>
    <w:rsid w:val="00852B4E"/>
    <w:rsid w:val="0085317C"/>
    <w:rsid w:val="008549A2"/>
    <w:rsid w:val="00855FF7"/>
    <w:rsid w:val="00856708"/>
    <w:rsid w:val="00857F76"/>
    <w:rsid w:val="008616B6"/>
    <w:rsid w:val="00861F38"/>
    <w:rsid w:val="0086265B"/>
    <w:rsid w:val="00862D11"/>
    <w:rsid w:val="008634F2"/>
    <w:rsid w:val="00863609"/>
    <w:rsid w:val="00863A99"/>
    <w:rsid w:val="00864635"/>
    <w:rsid w:val="00864644"/>
    <w:rsid w:val="0086473C"/>
    <w:rsid w:val="00864A5A"/>
    <w:rsid w:val="008659EE"/>
    <w:rsid w:val="00865A01"/>
    <w:rsid w:val="008668FB"/>
    <w:rsid w:val="008676AD"/>
    <w:rsid w:val="00867E92"/>
    <w:rsid w:val="00870F0B"/>
    <w:rsid w:val="00871EB0"/>
    <w:rsid w:val="008721A3"/>
    <w:rsid w:val="008722F9"/>
    <w:rsid w:val="0087244C"/>
    <w:rsid w:val="00872D3D"/>
    <w:rsid w:val="0087600A"/>
    <w:rsid w:val="00876C65"/>
    <w:rsid w:val="008776BB"/>
    <w:rsid w:val="008801EC"/>
    <w:rsid w:val="0088093D"/>
    <w:rsid w:val="00880A15"/>
    <w:rsid w:val="00880C22"/>
    <w:rsid w:val="008811DD"/>
    <w:rsid w:val="00881E46"/>
    <w:rsid w:val="008821A6"/>
    <w:rsid w:val="00882D4E"/>
    <w:rsid w:val="00884D30"/>
    <w:rsid w:val="00885CCD"/>
    <w:rsid w:val="00886046"/>
    <w:rsid w:val="00887617"/>
    <w:rsid w:val="00887C07"/>
    <w:rsid w:val="008901F5"/>
    <w:rsid w:val="00890518"/>
    <w:rsid w:val="00890908"/>
    <w:rsid w:val="008930C4"/>
    <w:rsid w:val="00893138"/>
    <w:rsid w:val="008932AC"/>
    <w:rsid w:val="00893E46"/>
    <w:rsid w:val="00893ED2"/>
    <w:rsid w:val="008947D3"/>
    <w:rsid w:val="00894942"/>
    <w:rsid w:val="00895AE6"/>
    <w:rsid w:val="00897988"/>
    <w:rsid w:val="008A02D7"/>
    <w:rsid w:val="008A0523"/>
    <w:rsid w:val="008A0830"/>
    <w:rsid w:val="008A08EE"/>
    <w:rsid w:val="008A09CD"/>
    <w:rsid w:val="008A1D7D"/>
    <w:rsid w:val="008A2101"/>
    <w:rsid w:val="008A214C"/>
    <w:rsid w:val="008A214D"/>
    <w:rsid w:val="008A27AF"/>
    <w:rsid w:val="008A336F"/>
    <w:rsid w:val="008A3445"/>
    <w:rsid w:val="008A4D2D"/>
    <w:rsid w:val="008A6B9A"/>
    <w:rsid w:val="008A758C"/>
    <w:rsid w:val="008B0C5A"/>
    <w:rsid w:val="008B1E83"/>
    <w:rsid w:val="008B21AC"/>
    <w:rsid w:val="008B2A4E"/>
    <w:rsid w:val="008B2AA0"/>
    <w:rsid w:val="008B45E4"/>
    <w:rsid w:val="008B4C28"/>
    <w:rsid w:val="008B5102"/>
    <w:rsid w:val="008B52C5"/>
    <w:rsid w:val="008B557B"/>
    <w:rsid w:val="008B6F77"/>
    <w:rsid w:val="008B7A36"/>
    <w:rsid w:val="008C011B"/>
    <w:rsid w:val="008C0C0A"/>
    <w:rsid w:val="008C0E7C"/>
    <w:rsid w:val="008C0EB8"/>
    <w:rsid w:val="008C1A5D"/>
    <w:rsid w:val="008C1BD7"/>
    <w:rsid w:val="008C3816"/>
    <w:rsid w:val="008C497E"/>
    <w:rsid w:val="008C5C0A"/>
    <w:rsid w:val="008C705B"/>
    <w:rsid w:val="008C7631"/>
    <w:rsid w:val="008C7B67"/>
    <w:rsid w:val="008D07F1"/>
    <w:rsid w:val="008D0B0B"/>
    <w:rsid w:val="008D0C70"/>
    <w:rsid w:val="008D2516"/>
    <w:rsid w:val="008D2994"/>
    <w:rsid w:val="008D3518"/>
    <w:rsid w:val="008D3C0E"/>
    <w:rsid w:val="008D6E5D"/>
    <w:rsid w:val="008D7B36"/>
    <w:rsid w:val="008E04F7"/>
    <w:rsid w:val="008E12EC"/>
    <w:rsid w:val="008E220D"/>
    <w:rsid w:val="008E23A0"/>
    <w:rsid w:val="008E2506"/>
    <w:rsid w:val="008E2B97"/>
    <w:rsid w:val="008E2CEA"/>
    <w:rsid w:val="008E2DF6"/>
    <w:rsid w:val="008E3EE5"/>
    <w:rsid w:val="008E45F6"/>
    <w:rsid w:val="008E4EFF"/>
    <w:rsid w:val="008E522B"/>
    <w:rsid w:val="008E566B"/>
    <w:rsid w:val="008E5888"/>
    <w:rsid w:val="008E5C32"/>
    <w:rsid w:val="008E5C5E"/>
    <w:rsid w:val="008E74E9"/>
    <w:rsid w:val="008F0AF1"/>
    <w:rsid w:val="008F14C3"/>
    <w:rsid w:val="008F15E1"/>
    <w:rsid w:val="008F226C"/>
    <w:rsid w:val="008F40E7"/>
    <w:rsid w:val="008F43A8"/>
    <w:rsid w:val="008F46DC"/>
    <w:rsid w:val="008F48E7"/>
    <w:rsid w:val="008F4D06"/>
    <w:rsid w:val="008F732D"/>
    <w:rsid w:val="008F77DE"/>
    <w:rsid w:val="008F797D"/>
    <w:rsid w:val="00900FC1"/>
    <w:rsid w:val="0090116E"/>
    <w:rsid w:val="0090140E"/>
    <w:rsid w:val="00901507"/>
    <w:rsid w:val="00901DF4"/>
    <w:rsid w:val="009027B9"/>
    <w:rsid w:val="009028BD"/>
    <w:rsid w:val="00902EA2"/>
    <w:rsid w:val="009037E3"/>
    <w:rsid w:val="009042DC"/>
    <w:rsid w:val="00904A1D"/>
    <w:rsid w:val="00904B7F"/>
    <w:rsid w:val="00907790"/>
    <w:rsid w:val="00907DFC"/>
    <w:rsid w:val="009102F5"/>
    <w:rsid w:val="00910AAE"/>
    <w:rsid w:val="009110DD"/>
    <w:rsid w:val="00912123"/>
    <w:rsid w:val="009127C7"/>
    <w:rsid w:val="0091318F"/>
    <w:rsid w:val="00913980"/>
    <w:rsid w:val="00913D59"/>
    <w:rsid w:val="00915155"/>
    <w:rsid w:val="0091549C"/>
    <w:rsid w:val="00916112"/>
    <w:rsid w:val="009204B3"/>
    <w:rsid w:val="00920C39"/>
    <w:rsid w:val="00920F72"/>
    <w:rsid w:val="009210AD"/>
    <w:rsid w:val="00921424"/>
    <w:rsid w:val="00922092"/>
    <w:rsid w:val="00923B29"/>
    <w:rsid w:val="00923C9D"/>
    <w:rsid w:val="00924614"/>
    <w:rsid w:val="00924822"/>
    <w:rsid w:val="00924E4A"/>
    <w:rsid w:val="009254E4"/>
    <w:rsid w:val="009265FE"/>
    <w:rsid w:val="0092675E"/>
    <w:rsid w:val="009267EC"/>
    <w:rsid w:val="00927049"/>
    <w:rsid w:val="009276D3"/>
    <w:rsid w:val="00927FB4"/>
    <w:rsid w:val="00930046"/>
    <w:rsid w:val="009310DE"/>
    <w:rsid w:val="00931118"/>
    <w:rsid w:val="00932844"/>
    <w:rsid w:val="009331B3"/>
    <w:rsid w:val="009332B4"/>
    <w:rsid w:val="00934B62"/>
    <w:rsid w:val="00935BC6"/>
    <w:rsid w:val="009361BE"/>
    <w:rsid w:val="009362CA"/>
    <w:rsid w:val="00936F8F"/>
    <w:rsid w:val="00940BDF"/>
    <w:rsid w:val="00941580"/>
    <w:rsid w:val="0094360F"/>
    <w:rsid w:val="009436A8"/>
    <w:rsid w:val="009438B5"/>
    <w:rsid w:val="009442A6"/>
    <w:rsid w:val="009442CB"/>
    <w:rsid w:val="00944DF3"/>
    <w:rsid w:val="0094564B"/>
    <w:rsid w:val="00945860"/>
    <w:rsid w:val="00945897"/>
    <w:rsid w:val="00946DFB"/>
    <w:rsid w:val="00946EE1"/>
    <w:rsid w:val="009475A8"/>
    <w:rsid w:val="009501B3"/>
    <w:rsid w:val="009501EC"/>
    <w:rsid w:val="00950338"/>
    <w:rsid w:val="00950558"/>
    <w:rsid w:val="009506E1"/>
    <w:rsid w:val="00950C51"/>
    <w:rsid w:val="009510C6"/>
    <w:rsid w:val="0095112C"/>
    <w:rsid w:val="00951353"/>
    <w:rsid w:val="00951E9D"/>
    <w:rsid w:val="00954182"/>
    <w:rsid w:val="00954BA7"/>
    <w:rsid w:val="00954C3B"/>
    <w:rsid w:val="0095622C"/>
    <w:rsid w:val="009563F1"/>
    <w:rsid w:val="009572D7"/>
    <w:rsid w:val="009579FF"/>
    <w:rsid w:val="00957C8D"/>
    <w:rsid w:val="0096203D"/>
    <w:rsid w:val="00962408"/>
    <w:rsid w:val="00962CB6"/>
    <w:rsid w:val="009637CF"/>
    <w:rsid w:val="0096491B"/>
    <w:rsid w:val="0096519E"/>
    <w:rsid w:val="00965E79"/>
    <w:rsid w:val="00966548"/>
    <w:rsid w:val="00966E4A"/>
    <w:rsid w:val="00966F81"/>
    <w:rsid w:val="009675DB"/>
    <w:rsid w:val="00967781"/>
    <w:rsid w:val="00967D18"/>
    <w:rsid w:val="00967DC2"/>
    <w:rsid w:val="00970414"/>
    <w:rsid w:val="00972A9A"/>
    <w:rsid w:val="009745C8"/>
    <w:rsid w:val="009751CB"/>
    <w:rsid w:val="00975B8D"/>
    <w:rsid w:val="00976AB2"/>
    <w:rsid w:val="0097766E"/>
    <w:rsid w:val="00977BFE"/>
    <w:rsid w:val="009800C8"/>
    <w:rsid w:val="0098071F"/>
    <w:rsid w:val="00980FA3"/>
    <w:rsid w:val="0098110F"/>
    <w:rsid w:val="009813C7"/>
    <w:rsid w:val="009818F0"/>
    <w:rsid w:val="00982180"/>
    <w:rsid w:val="009837F2"/>
    <w:rsid w:val="0098449E"/>
    <w:rsid w:val="0098487C"/>
    <w:rsid w:val="0098585F"/>
    <w:rsid w:val="009879D3"/>
    <w:rsid w:val="00990C0E"/>
    <w:rsid w:val="00990FB3"/>
    <w:rsid w:val="0099108B"/>
    <w:rsid w:val="00991B71"/>
    <w:rsid w:val="00991D98"/>
    <w:rsid w:val="009923A8"/>
    <w:rsid w:val="00992DF1"/>
    <w:rsid w:val="00994063"/>
    <w:rsid w:val="009956AA"/>
    <w:rsid w:val="009960D7"/>
    <w:rsid w:val="00996A16"/>
    <w:rsid w:val="009A01CF"/>
    <w:rsid w:val="009A0949"/>
    <w:rsid w:val="009A148C"/>
    <w:rsid w:val="009A16B3"/>
    <w:rsid w:val="009A1EB2"/>
    <w:rsid w:val="009A26E4"/>
    <w:rsid w:val="009A2A05"/>
    <w:rsid w:val="009A3C8B"/>
    <w:rsid w:val="009A4070"/>
    <w:rsid w:val="009A4E59"/>
    <w:rsid w:val="009A6536"/>
    <w:rsid w:val="009B1F4D"/>
    <w:rsid w:val="009B28ED"/>
    <w:rsid w:val="009B2BD8"/>
    <w:rsid w:val="009B37DD"/>
    <w:rsid w:val="009B3E46"/>
    <w:rsid w:val="009B4E90"/>
    <w:rsid w:val="009B554B"/>
    <w:rsid w:val="009B56F0"/>
    <w:rsid w:val="009B6712"/>
    <w:rsid w:val="009B73BB"/>
    <w:rsid w:val="009B7C4D"/>
    <w:rsid w:val="009C050E"/>
    <w:rsid w:val="009C0D4A"/>
    <w:rsid w:val="009C14BE"/>
    <w:rsid w:val="009C154E"/>
    <w:rsid w:val="009C1751"/>
    <w:rsid w:val="009C209A"/>
    <w:rsid w:val="009C347D"/>
    <w:rsid w:val="009C3511"/>
    <w:rsid w:val="009C3624"/>
    <w:rsid w:val="009C3BE5"/>
    <w:rsid w:val="009C522A"/>
    <w:rsid w:val="009C549D"/>
    <w:rsid w:val="009C6596"/>
    <w:rsid w:val="009C6645"/>
    <w:rsid w:val="009C78BC"/>
    <w:rsid w:val="009D02E2"/>
    <w:rsid w:val="009D0943"/>
    <w:rsid w:val="009D0DAC"/>
    <w:rsid w:val="009D12C5"/>
    <w:rsid w:val="009D15FA"/>
    <w:rsid w:val="009D243F"/>
    <w:rsid w:val="009D267C"/>
    <w:rsid w:val="009D2810"/>
    <w:rsid w:val="009D2D58"/>
    <w:rsid w:val="009D381F"/>
    <w:rsid w:val="009D3C7E"/>
    <w:rsid w:val="009D4058"/>
    <w:rsid w:val="009D4697"/>
    <w:rsid w:val="009D4D53"/>
    <w:rsid w:val="009D4ECC"/>
    <w:rsid w:val="009D5016"/>
    <w:rsid w:val="009D7016"/>
    <w:rsid w:val="009D7DFB"/>
    <w:rsid w:val="009E04BA"/>
    <w:rsid w:val="009E0AF6"/>
    <w:rsid w:val="009E0F46"/>
    <w:rsid w:val="009E115D"/>
    <w:rsid w:val="009E13AB"/>
    <w:rsid w:val="009E1B67"/>
    <w:rsid w:val="009E3CC6"/>
    <w:rsid w:val="009E3DE2"/>
    <w:rsid w:val="009E40FC"/>
    <w:rsid w:val="009E4E84"/>
    <w:rsid w:val="009E558E"/>
    <w:rsid w:val="009E6F46"/>
    <w:rsid w:val="009E7053"/>
    <w:rsid w:val="009F0BEE"/>
    <w:rsid w:val="009F0BF5"/>
    <w:rsid w:val="009F0F29"/>
    <w:rsid w:val="009F15BD"/>
    <w:rsid w:val="009F1E6B"/>
    <w:rsid w:val="009F24C9"/>
    <w:rsid w:val="009F3A99"/>
    <w:rsid w:val="009F4173"/>
    <w:rsid w:val="009F5A10"/>
    <w:rsid w:val="009F5A76"/>
    <w:rsid w:val="009F5C5F"/>
    <w:rsid w:val="009F5E20"/>
    <w:rsid w:val="009F60A6"/>
    <w:rsid w:val="009F6B10"/>
    <w:rsid w:val="009F74B2"/>
    <w:rsid w:val="009F777B"/>
    <w:rsid w:val="009F77CF"/>
    <w:rsid w:val="009F799B"/>
    <w:rsid w:val="00A008FF"/>
    <w:rsid w:val="00A00B37"/>
    <w:rsid w:val="00A00BDF"/>
    <w:rsid w:val="00A00D35"/>
    <w:rsid w:val="00A01E3E"/>
    <w:rsid w:val="00A023E4"/>
    <w:rsid w:val="00A03169"/>
    <w:rsid w:val="00A03821"/>
    <w:rsid w:val="00A03DE7"/>
    <w:rsid w:val="00A0430E"/>
    <w:rsid w:val="00A0497E"/>
    <w:rsid w:val="00A04AE0"/>
    <w:rsid w:val="00A0549F"/>
    <w:rsid w:val="00A058E0"/>
    <w:rsid w:val="00A074A9"/>
    <w:rsid w:val="00A07E1C"/>
    <w:rsid w:val="00A109BB"/>
    <w:rsid w:val="00A10B77"/>
    <w:rsid w:val="00A11C32"/>
    <w:rsid w:val="00A12719"/>
    <w:rsid w:val="00A1339F"/>
    <w:rsid w:val="00A13537"/>
    <w:rsid w:val="00A13BA8"/>
    <w:rsid w:val="00A13CEE"/>
    <w:rsid w:val="00A168B8"/>
    <w:rsid w:val="00A170F4"/>
    <w:rsid w:val="00A1720F"/>
    <w:rsid w:val="00A173A3"/>
    <w:rsid w:val="00A17A0A"/>
    <w:rsid w:val="00A17CE3"/>
    <w:rsid w:val="00A20181"/>
    <w:rsid w:val="00A20336"/>
    <w:rsid w:val="00A20AD5"/>
    <w:rsid w:val="00A21D25"/>
    <w:rsid w:val="00A224C9"/>
    <w:rsid w:val="00A22681"/>
    <w:rsid w:val="00A22756"/>
    <w:rsid w:val="00A22CC2"/>
    <w:rsid w:val="00A23A2A"/>
    <w:rsid w:val="00A23D3E"/>
    <w:rsid w:val="00A249D8"/>
    <w:rsid w:val="00A2507C"/>
    <w:rsid w:val="00A2549C"/>
    <w:rsid w:val="00A26130"/>
    <w:rsid w:val="00A26FAF"/>
    <w:rsid w:val="00A2704C"/>
    <w:rsid w:val="00A30456"/>
    <w:rsid w:val="00A30985"/>
    <w:rsid w:val="00A31975"/>
    <w:rsid w:val="00A329E4"/>
    <w:rsid w:val="00A340E0"/>
    <w:rsid w:val="00A34915"/>
    <w:rsid w:val="00A34C64"/>
    <w:rsid w:val="00A352D8"/>
    <w:rsid w:val="00A353F4"/>
    <w:rsid w:val="00A35538"/>
    <w:rsid w:val="00A3674D"/>
    <w:rsid w:val="00A36CF1"/>
    <w:rsid w:val="00A375D3"/>
    <w:rsid w:val="00A37C65"/>
    <w:rsid w:val="00A37DA0"/>
    <w:rsid w:val="00A37E02"/>
    <w:rsid w:val="00A37F81"/>
    <w:rsid w:val="00A41112"/>
    <w:rsid w:val="00A41A06"/>
    <w:rsid w:val="00A4321F"/>
    <w:rsid w:val="00A43D81"/>
    <w:rsid w:val="00A44F02"/>
    <w:rsid w:val="00A4518C"/>
    <w:rsid w:val="00A45958"/>
    <w:rsid w:val="00A46D83"/>
    <w:rsid w:val="00A47B0C"/>
    <w:rsid w:val="00A5007A"/>
    <w:rsid w:val="00A5197B"/>
    <w:rsid w:val="00A52EE9"/>
    <w:rsid w:val="00A55905"/>
    <w:rsid w:val="00A55BD7"/>
    <w:rsid w:val="00A55D01"/>
    <w:rsid w:val="00A562B9"/>
    <w:rsid w:val="00A56A54"/>
    <w:rsid w:val="00A572F4"/>
    <w:rsid w:val="00A6029C"/>
    <w:rsid w:val="00A611EB"/>
    <w:rsid w:val="00A62849"/>
    <w:rsid w:val="00A63368"/>
    <w:rsid w:val="00A638EB"/>
    <w:rsid w:val="00A64539"/>
    <w:rsid w:val="00A6482D"/>
    <w:rsid w:val="00A64968"/>
    <w:rsid w:val="00A64C47"/>
    <w:rsid w:val="00A65F5E"/>
    <w:rsid w:val="00A66CEB"/>
    <w:rsid w:val="00A6781A"/>
    <w:rsid w:val="00A67CE6"/>
    <w:rsid w:val="00A7001A"/>
    <w:rsid w:val="00A704A1"/>
    <w:rsid w:val="00A70F32"/>
    <w:rsid w:val="00A71C04"/>
    <w:rsid w:val="00A72130"/>
    <w:rsid w:val="00A73497"/>
    <w:rsid w:val="00A73EEF"/>
    <w:rsid w:val="00A743DA"/>
    <w:rsid w:val="00A753F4"/>
    <w:rsid w:val="00A75AF8"/>
    <w:rsid w:val="00A76018"/>
    <w:rsid w:val="00A76354"/>
    <w:rsid w:val="00A76819"/>
    <w:rsid w:val="00A76D65"/>
    <w:rsid w:val="00A76F38"/>
    <w:rsid w:val="00A776E1"/>
    <w:rsid w:val="00A805B9"/>
    <w:rsid w:val="00A809A1"/>
    <w:rsid w:val="00A80C93"/>
    <w:rsid w:val="00A81C08"/>
    <w:rsid w:val="00A82A8C"/>
    <w:rsid w:val="00A84185"/>
    <w:rsid w:val="00A8445A"/>
    <w:rsid w:val="00A84E40"/>
    <w:rsid w:val="00A854BB"/>
    <w:rsid w:val="00A85AEF"/>
    <w:rsid w:val="00A85CC5"/>
    <w:rsid w:val="00A86860"/>
    <w:rsid w:val="00A86953"/>
    <w:rsid w:val="00A86D3A"/>
    <w:rsid w:val="00A870E7"/>
    <w:rsid w:val="00A9055C"/>
    <w:rsid w:val="00A90BFF"/>
    <w:rsid w:val="00A9194B"/>
    <w:rsid w:val="00A92396"/>
    <w:rsid w:val="00A92821"/>
    <w:rsid w:val="00A92A23"/>
    <w:rsid w:val="00A92A8F"/>
    <w:rsid w:val="00A93087"/>
    <w:rsid w:val="00A944C6"/>
    <w:rsid w:val="00A9498B"/>
    <w:rsid w:val="00A953F3"/>
    <w:rsid w:val="00A97337"/>
    <w:rsid w:val="00A9736E"/>
    <w:rsid w:val="00A97EA7"/>
    <w:rsid w:val="00A97EC7"/>
    <w:rsid w:val="00A97FD9"/>
    <w:rsid w:val="00AA0599"/>
    <w:rsid w:val="00AA209C"/>
    <w:rsid w:val="00AA4303"/>
    <w:rsid w:val="00AA544F"/>
    <w:rsid w:val="00AA59F6"/>
    <w:rsid w:val="00AA5B08"/>
    <w:rsid w:val="00AA5CEB"/>
    <w:rsid w:val="00AA5D29"/>
    <w:rsid w:val="00AB0581"/>
    <w:rsid w:val="00AB0800"/>
    <w:rsid w:val="00AB0B20"/>
    <w:rsid w:val="00AB0B4D"/>
    <w:rsid w:val="00AB16DF"/>
    <w:rsid w:val="00AB1DD3"/>
    <w:rsid w:val="00AB2237"/>
    <w:rsid w:val="00AB225D"/>
    <w:rsid w:val="00AB291F"/>
    <w:rsid w:val="00AB351B"/>
    <w:rsid w:val="00AB3622"/>
    <w:rsid w:val="00AB39FD"/>
    <w:rsid w:val="00AB4222"/>
    <w:rsid w:val="00AB4955"/>
    <w:rsid w:val="00AB4CF5"/>
    <w:rsid w:val="00AB593F"/>
    <w:rsid w:val="00AB5DBB"/>
    <w:rsid w:val="00AB5FF4"/>
    <w:rsid w:val="00AB6445"/>
    <w:rsid w:val="00AB6E9B"/>
    <w:rsid w:val="00AC0A26"/>
    <w:rsid w:val="00AC0EC6"/>
    <w:rsid w:val="00AC0FEC"/>
    <w:rsid w:val="00AC162D"/>
    <w:rsid w:val="00AC17F6"/>
    <w:rsid w:val="00AC1ABD"/>
    <w:rsid w:val="00AC358C"/>
    <w:rsid w:val="00AC36F1"/>
    <w:rsid w:val="00AC3D00"/>
    <w:rsid w:val="00AC4508"/>
    <w:rsid w:val="00AC4B73"/>
    <w:rsid w:val="00AC560E"/>
    <w:rsid w:val="00AC5A76"/>
    <w:rsid w:val="00AD0B09"/>
    <w:rsid w:val="00AD235F"/>
    <w:rsid w:val="00AD41A1"/>
    <w:rsid w:val="00AD429E"/>
    <w:rsid w:val="00AD52F9"/>
    <w:rsid w:val="00AD5D4C"/>
    <w:rsid w:val="00AD60EC"/>
    <w:rsid w:val="00AD699D"/>
    <w:rsid w:val="00AD6E56"/>
    <w:rsid w:val="00AD7479"/>
    <w:rsid w:val="00AD7FE1"/>
    <w:rsid w:val="00AE114C"/>
    <w:rsid w:val="00AE1AB7"/>
    <w:rsid w:val="00AE1BE7"/>
    <w:rsid w:val="00AE438A"/>
    <w:rsid w:val="00AE448A"/>
    <w:rsid w:val="00AE4A65"/>
    <w:rsid w:val="00AE4D9F"/>
    <w:rsid w:val="00AE4FDE"/>
    <w:rsid w:val="00AE64F7"/>
    <w:rsid w:val="00AE702D"/>
    <w:rsid w:val="00AE71A9"/>
    <w:rsid w:val="00AF05B5"/>
    <w:rsid w:val="00AF15B2"/>
    <w:rsid w:val="00AF1952"/>
    <w:rsid w:val="00AF1B4D"/>
    <w:rsid w:val="00AF1F90"/>
    <w:rsid w:val="00AF2627"/>
    <w:rsid w:val="00AF2C71"/>
    <w:rsid w:val="00AF3291"/>
    <w:rsid w:val="00AF337C"/>
    <w:rsid w:val="00AF4922"/>
    <w:rsid w:val="00AF54F6"/>
    <w:rsid w:val="00AF597E"/>
    <w:rsid w:val="00B00478"/>
    <w:rsid w:val="00B0113E"/>
    <w:rsid w:val="00B012D1"/>
    <w:rsid w:val="00B01E5A"/>
    <w:rsid w:val="00B0396A"/>
    <w:rsid w:val="00B03C03"/>
    <w:rsid w:val="00B04099"/>
    <w:rsid w:val="00B041A3"/>
    <w:rsid w:val="00B04212"/>
    <w:rsid w:val="00B045B4"/>
    <w:rsid w:val="00B04A9B"/>
    <w:rsid w:val="00B04E40"/>
    <w:rsid w:val="00B050C6"/>
    <w:rsid w:val="00B0524D"/>
    <w:rsid w:val="00B05260"/>
    <w:rsid w:val="00B054AE"/>
    <w:rsid w:val="00B06B40"/>
    <w:rsid w:val="00B07E20"/>
    <w:rsid w:val="00B10E4B"/>
    <w:rsid w:val="00B10F11"/>
    <w:rsid w:val="00B11CB7"/>
    <w:rsid w:val="00B11CC9"/>
    <w:rsid w:val="00B12475"/>
    <w:rsid w:val="00B12E79"/>
    <w:rsid w:val="00B1333B"/>
    <w:rsid w:val="00B134C1"/>
    <w:rsid w:val="00B13AA6"/>
    <w:rsid w:val="00B13F57"/>
    <w:rsid w:val="00B1451F"/>
    <w:rsid w:val="00B146AD"/>
    <w:rsid w:val="00B148EC"/>
    <w:rsid w:val="00B14906"/>
    <w:rsid w:val="00B14AC5"/>
    <w:rsid w:val="00B15F92"/>
    <w:rsid w:val="00B16C10"/>
    <w:rsid w:val="00B16F8D"/>
    <w:rsid w:val="00B213BD"/>
    <w:rsid w:val="00B215DE"/>
    <w:rsid w:val="00B21FD6"/>
    <w:rsid w:val="00B22893"/>
    <w:rsid w:val="00B2297D"/>
    <w:rsid w:val="00B232B8"/>
    <w:rsid w:val="00B237B2"/>
    <w:rsid w:val="00B23CE1"/>
    <w:rsid w:val="00B2547D"/>
    <w:rsid w:val="00B26C2B"/>
    <w:rsid w:val="00B27FB7"/>
    <w:rsid w:val="00B30DDE"/>
    <w:rsid w:val="00B310D3"/>
    <w:rsid w:val="00B31341"/>
    <w:rsid w:val="00B346E7"/>
    <w:rsid w:val="00B34810"/>
    <w:rsid w:val="00B3561A"/>
    <w:rsid w:val="00B37EA7"/>
    <w:rsid w:val="00B40492"/>
    <w:rsid w:val="00B411B5"/>
    <w:rsid w:val="00B41830"/>
    <w:rsid w:val="00B42240"/>
    <w:rsid w:val="00B42443"/>
    <w:rsid w:val="00B42534"/>
    <w:rsid w:val="00B42890"/>
    <w:rsid w:val="00B43175"/>
    <w:rsid w:val="00B43427"/>
    <w:rsid w:val="00B441BC"/>
    <w:rsid w:val="00B44535"/>
    <w:rsid w:val="00B44BB5"/>
    <w:rsid w:val="00B4621A"/>
    <w:rsid w:val="00B46614"/>
    <w:rsid w:val="00B4690D"/>
    <w:rsid w:val="00B46AB6"/>
    <w:rsid w:val="00B46EE3"/>
    <w:rsid w:val="00B47530"/>
    <w:rsid w:val="00B478C1"/>
    <w:rsid w:val="00B47999"/>
    <w:rsid w:val="00B4799B"/>
    <w:rsid w:val="00B50368"/>
    <w:rsid w:val="00B518EE"/>
    <w:rsid w:val="00B51E35"/>
    <w:rsid w:val="00B52B9B"/>
    <w:rsid w:val="00B52ECA"/>
    <w:rsid w:val="00B534F1"/>
    <w:rsid w:val="00B53BE3"/>
    <w:rsid w:val="00B543BA"/>
    <w:rsid w:val="00B54E31"/>
    <w:rsid w:val="00B55B53"/>
    <w:rsid w:val="00B5692E"/>
    <w:rsid w:val="00B5745F"/>
    <w:rsid w:val="00B57605"/>
    <w:rsid w:val="00B61A1F"/>
    <w:rsid w:val="00B62029"/>
    <w:rsid w:val="00B629FF"/>
    <w:rsid w:val="00B63A84"/>
    <w:rsid w:val="00B63B14"/>
    <w:rsid w:val="00B64E4A"/>
    <w:rsid w:val="00B64E7C"/>
    <w:rsid w:val="00B64EB1"/>
    <w:rsid w:val="00B6588B"/>
    <w:rsid w:val="00B65DFC"/>
    <w:rsid w:val="00B6625E"/>
    <w:rsid w:val="00B663ED"/>
    <w:rsid w:val="00B66AC0"/>
    <w:rsid w:val="00B66BF0"/>
    <w:rsid w:val="00B6724D"/>
    <w:rsid w:val="00B709F8"/>
    <w:rsid w:val="00B70EBE"/>
    <w:rsid w:val="00B7110D"/>
    <w:rsid w:val="00B71695"/>
    <w:rsid w:val="00B71EBC"/>
    <w:rsid w:val="00B726B7"/>
    <w:rsid w:val="00B7278D"/>
    <w:rsid w:val="00B727AA"/>
    <w:rsid w:val="00B72999"/>
    <w:rsid w:val="00B72B06"/>
    <w:rsid w:val="00B73389"/>
    <w:rsid w:val="00B746E5"/>
    <w:rsid w:val="00B74B14"/>
    <w:rsid w:val="00B74CAB"/>
    <w:rsid w:val="00B7620A"/>
    <w:rsid w:val="00B767CF"/>
    <w:rsid w:val="00B76B41"/>
    <w:rsid w:val="00B7708D"/>
    <w:rsid w:val="00B81CA3"/>
    <w:rsid w:val="00B81FEF"/>
    <w:rsid w:val="00B82330"/>
    <w:rsid w:val="00B825A4"/>
    <w:rsid w:val="00B84C04"/>
    <w:rsid w:val="00B85510"/>
    <w:rsid w:val="00B85AB7"/>
    <w:rsid w:val="00B85D6B"/>
    <w:rsid w:val="00B85DA6"/>
    <w:rsid w:val="00B870CB"/>
    <w:rsid w:val="00B8794B"/>
    <w:rsid w:val="00B91EB4"/>
    <w:rsid w:val="00B92154"/>
    <w:rsid w:val="00B9281E"/>
    <w:rsid w:val="00B93D27"/>
    <w:rsid w:val="00B957DE"/>
    <w:rsid w:val="00B97D40"/>
    <w:rsid w:val="00BA0D69"/>
    <w:rsid w:val="00BA2793"/>
    <w:rsid w:val="00BA3054"/>
    <w:rsid w:val="00BA379F"/>
    <w:rsid w:val="00BA3D2F"/>
    <w:rsid w:val="00BA3EA5"/>
    <w:rsid w:val="00BA3F79"/>
    <w:rsid w:val="00BA56B0"/>
    <w:rsid w:val="00BA5768"/>
    <w:rsid w:val="00BB15FD"/>
    <w:rsid w:val="00BB1816"/>
    <w:rsid w:val="00BB269B"/>
    <w:rsid w:val="00BB379F"/>
    <w:rsid w:val="00BB43A5"/>
    <w:rsid w:val="00BB466A"/>
    <w:rsid w:val="00BB4D8A"/>
    <w:rsid w:val="00BB4EAF"/>
    <w:rsid w:val="00BB4FE5"/>
    <w:rsid w:val="00BB50ED"/>
    <w:rsid w:val="00BB5994"/>
    <w:rsid w:val="00BB5E95"/>
    <w:rsid w:val="00BB6475"/>
    <w:rsid w:val="00BB65A0"/>
    <w:rsid w:val="00BB6E21"/>
    <w:rsid w:val="00BB6F3F"/>
    <w:rsid w:val="00BB7478"/>
    <w:rsid w:val="00BB778D"/>
    <w:rsid w:val="00BC0A9C"/>
    <w:rsid w:val="00BC0E49"/>
    <w:rsid w:val="00BC0EB2"/>
    <w:rsid w:val="00BC25B6"/>
    <w:rsid w:val="00BC317B"/>
    <w:rsid w:val="00BC4F92"/>
    <w:rsid w:val="00BC5160"/>
    <w:rsid w:val="00BC54F0"/>
    <w:rsid w:val="00BC5A6A"/>
    <w:rsid w:val="00BC5C5B"/>
    <w:rsid w:val="00BC70A8"/>
    <w:rsid w:val="00BC72C4"/>
    <w:rsid w:val="00BC7C8D"/>
    <w:rsid w:val="00BD0FF1"/>
    <w:rsid w:val="00BD41BB"/>
    <w:rsid w:val="00BD4C7A"/>
    <w:rsid w:val="00BD65E8"/>
    <w:rsid w:val="00BD79A0"/>
    <w:rsid w:val="00BE0295"/>
    <w:rsid w:val="00BE04EF"/>
    <w:rsid w:val="00BE0745"/>
    <w:rsid w:val="00BE0D1A"/>
    <w:rsid w:val="00BE0DFE"/>
    <w:rsid w:val="00BE13EA"/>
    <w:rsid w:val="00BE16F8"/>
    <w:rsid w:val="00BE2336"/>
    <w:rsid w:val="00BE2525"/>
    <w:rsid w:val="00BE29D0"/>
    <w:rsid w:val="00BE2D8B"/>
    <w:rsid w:val="00BE3858"/>
    <w:rsid w:val="00BE3A7A"/>
    <w:rsid w:val="00BE3C33"/>
    <w:rsid w:val="00BE5445"/>
    <w:rsid w:val="00BE6E5D"/>
    <w:rsid w:val="00BE7187"/>
    <w:rsid w:val="00BE7550"/>
    <w:rsid w:val="00BE756A"/>
    <w:rsid w:val="00BF06F6"/>
    <w:rsid w:val="00BF0C11"/>
    <w:rsid w:val="00BF0F20"/>
    <w:rsid w:val="00BF13F6"/>
    <w:rsid w:val="00BF1D7F"/>
    <w:rsid w:val="00BF1F07"/>
    <w:rsid w:val="00BF31B3"/>
    <w:rsid w:val="00BF382C"/>
    <w:rsid w:val="00BF3956"/>
    <w:rsid w:val="00BF414D"/>
    <w:rsid w:val="00BF52BD"/>
    <w:rsid w:val="00BF5BBF"/>
    <w:rsid w:val="00BF6407"/>
    <w:rsid w:val="00BF6B06"/>
    <w:rsid w:val="00BF7BEB"/>
    <w:rsid w:val="00C003B5"/>
    <w:rsid w:val="00C01FB2"/>
    <w:rsid w:val="00C021A9"/>
    <w:rsid w:val="00C02467"/>
    <w:rsid w:val="00C0262D"/>
    <w:rsid w:val="00C027CA"/>
    <w:rsid w:val="00C05105"/>
    <w:rsid w:val="00C05962"/>
    <w:rsid w:val="00C06755"/>
    <w:rsid w:val="00C0694A"/>
    <w:rsid w:val="00C072F2"/>
    <w:rsid w:val="00C07BEE"/>
    <w:rsid w:val="00C105EC"/>
    <w:rsid w:val="00C1061A"/>
    <w:rsid w:val="00C106B6"/>
    <w:rsid w:val="00C10DAF"/>
    <w:rsid w:val="00C110AA"/>
    <w:rsid w:val="00C11B56"/>
    <w:rsid w:val="00C11F24"/>
    <w:rsid w:val="00C12020"/>
    <w:rsid w:val="00C12679"/>
    <w:rsid w:val="00C1399A"/>
    <w:rsid w:val="00C14834"/>
    <w:rsid w:val="00C15194"/>
    <w:rsid w:val="00C1532C"/>
    <w:rsid w:val="00C15638"/>
    <w:rsid w:val="00C156F6"/>
    <w:rsid w:val="00C1614A"/>
    <w:rsid w:val="00C172EF"/>
    <w:rsid w:val="00C17463"/>
    <w:rsid w:val="00C20053"/>
    <w:rsid w:val="00C2168F"/>
    <w:rsid w:val="00C21E0B"/>
    <w:rsid w:val="00C22543"/>
    <w:rsid w:val="00C23620"/>
    <w:rsid w:val="00C23A1A"/>
    <w:rsid w:val="00C244F5"/>
    <w:rsid w:val="00C2463A"/>
    <w:rsid w:val="00C24D9A"/>
    <w:rsid w:val="00C26034"/>
    <w:rsid w:val="00C26183"/>
    <w:rsid w:val="00C2662F"/>
    <w:rsid w:val="00C26F1A"/>
    <w:rsid w:val="00C27D59"/>
    <w:rsid w:val="00C30079"/>
    <w:rsid w:val="00C30649"/>
    <w:rsid w:val="00C31A85"/>
    <w:rsid w:val="00C31DD0"/>
    <w:rsid w:val="00C327A7"/>
    <w:rsid w:val="00C32D6B"/>
    <w:rsid w:val="00C333F2"/>
    <w:rsid w:val="00C3368E"/>
    <w:rsid w:val="00C3385D"/>
    <w:rsid w:val="00C33D2B"/>
    <w:rsid w:val="00C33EA3"/>
    <w:rsid w:val="00C34242"/>
    <w:rsid w:val="00C34B11"/>
    <w:rsid w:val="00C35083"/>
    <w:rsid w:val="00C357B3"/>
    <w:rsid w:val="00C35A91"/>
    <w:rsid w:val="00C36DC2"/>
    <w:rsid w:val="00C37024"/>
    <w:rsid w:val="00C371B9"/>
    <w:rsid w:val="00C37A62"/>
    <w:rsid w:val="00C37E31"/>
    <w:rsid w:val="00C37FF1"/>
    <w:rsid w:val="00C40174"/>
    <w:rsid w:val="00C41DB3"/>
    <w:rsid w:val="00C4216F"/>
    <w:rsid w:val="00C44213"/>
    <w:rsid w:val="00C44D4C"/>
    <w:rsid w:val="00C4563C"/>
    <w:rsid w:val="00C46F90"/>
    <w:rsid w:val="00C47992"/>
    <w:rsid w:val="00C47C27"/>
    <w:rsid w:val="00C47C65"/>
    <w:rsid w:val="00C50327"/>
    <w:rsid w:val="00C51C7E"/>
    <w:rsid w:val="00C51D8F"/>
    <w:rsid w:val="00C51E4D"/>
    <w:rsid w:val="00C520DC"/>
    <w:rsid w:val="00C52C34"/>
    <w:rsid w:val="00C53A49"/>
    <w:rsid w:val="00C53DB1"/>
    <w:rsid w:val="00C53E4D"/>
    <w:rsid w:val="00C53FDB"/>
    <w:rsid w:val="00C54366"/>
    <w:rsid w:val="00C545B3"/>
    <w:rsid w:val="00C547C9"/>
    <w:rsid w:val="00C5482B"/>
    <w:rsid w:val="00C54DB9"/>
    <w:rsid w:val="00C554B3"/>
    <w:rsid w:val="00C56B9F"/>
    <w:rsid w:val="00C57D41"/>
    <w:rsid w:val="00C615E6"/>
    <w:rsid w:val="00C61754"/>
    <w:rsid w:val="00C62689"/>
    <w:rsid w:val="00C62EF8"/>
    <w:rsid w:val="00C63C6B"/>
    <w:rsid w:val="00C640D1"/>
    <w:rsid w:val="00C6451C"/>
    <w:rsid w:val="00C657EF"/>
    <w:rsid w:val="00C65E14"/>
    <w:rsid w:val="00C66116"/>
    <w:rsid w:val="00C66F5A"/>
    <w:rsid w:val="00C701BC"/>
    <w:rsid w:val="00C717F3"/>
    <w:rsid w:val="00C71E78"/>
    <w:rsid w:val="00C71F4D"/>
    <w:rsid w:val="00C73E97"/>
    <w:rsid w:val="00C742FA"/>
    <w:rsid w:val="00C750B6"/>
    <w:rsid w:val="00C7527E"/>
    <w:rsid w:val="00C7779A"/>
    <w:rsid w:val="00C777B1"/>
    <w:rsid w:val="00C81070"/>
    <w:rsid w:val="00C81827"/>
    <w:rsid w:val="00C81988"/>
    <w:rsid w:val="00C820AB"/>
    <w:rsid w:val="00C82AD8"/>
    <w:rsid w:val="00C8423D"/>
    <w:rsid w:val="00C853D2"/>
    <w:rsid w:val="00C85434"/>
    <w:rsid w:val="00C855DA"/>
    <w:rsid w:val="00C877EF"/>
    <w:rsid w:val="00C87AC9"/>
    <w:rsid w:val="00C87DDF"/>
    <w:rsid w:val="00C9067B"/>
    <w:rsid w:val="00C907B3"/>
    <w:rsid w:val="00C91A40"/>
    <w:rsid w:val="00C92FD7"/>
    <w:rsid w:val="00C9310F"/>
    <w:rsid w:val="00C93FD6"/>
    <w:rsid w:val="00C9468F"/>
    <w:rsid w:val="00C94F4F"/>
    <w:rsid w:val="00C95D9E"/>
    <w:rsid w:val="00C97A60"/>
    <w:rsid w:val="00C97F7B"/>
    <w:rsid w:val="00CA1467"/>
    <w:rsid w:val="00CA1630"/>
    <w:rsid w:val="00CA178E"/>
    <w:rsid w:val="00CA1FAA"/>
    <w:rsid w:val="00CA21EA"/>
    <w:rsid w:val="00CA26F4"/>
    <w:rsid w:val="00CA2742"/>
    <w:rsid w:val="00CA2C11"/>
    <w:rsid w:val="00CA3C08"/>
    <w:rsid w:val="00CA4683"/>
    <w:rsid w:val="00CA48D4"/>
    <w:rsid w:val="00CA6AF4"/>
    <w:rsid w:val="00CA6B9F"/>
    <w:rsid w:val="00CA7BCD"/>
    <w:rsid w:val="00CB006C"/>
    <w:rsid w:val="00CB0FDB"/>
    <w:rsid w:val="00CB14CA"/>
    <w:rsid w:val="00CB1E0E"/>
    <w:rsid w:val="00CB22E5"/>
    <w:rsid w:val="00CB33B4"/>
    <w:rsid w:val="00CB3902"/>
    <w:rsid w:val="00CB4D72"/>
    <w:rsid w:val="00CB6C5E"/>
    <w:rsid w:val="00CB7739"/>
    <w:rsid w:val="00CB7A3F"/>
    <w:rsid w:val="00CB7D9D"/>
    <w:rsid w:val="00CC0E5D"/>
    <w:rsid w:val="00CC21A1"/>
    <w:rsid w:val="00CC25CF"/>
    <w:rsid w:val="00CC2EC2"/>
    <w:rsid w:val="00CC33AD"/>
    <w:rsid w:val="00CC34C3"/>
    <w:rsid w:val="00CC3920"/>
    <w:rsid w:val="00CC414B"/>
    <w:rsid w:val="00CC4FC5"/>
    <w:rsid w:val="00CC5605"/>
    <w:rsid w:val="00CC58DF"/>
    <w:rsid w:val="00CC5CA6"/>
    <w:rsid w:val="00CC68E1"/>
    <w:rsid w:val="00CC725C"/>
    <w:rsid w:val="00CD196A"/>
    <w:rsid w:val="00CD296D"/>
    <w:rsid w:val="00CD2FA8"/>
    <w:rsid w:val="00CD3D4A"/>
    <w:rsid w:val="00CD4120"/>
    <w:rsid w:val="00CD467E"/>
    <w:rsid w:val="00CD5480"/>
    <w:rsid w:val="00CD5D5B"/>
    <w:rsid w:val="00CD64DB"/>
    <w:rsid w:val="00CD65AB"/>
    <w:rsid w:val="00CD6889"/>
    <w:rsid w:val="00CD6A38"/>
    <w:rsid w:val="00CD6A59"/>
    <w:rsid w:val="00CD6E1D"/>
    <w:rsid w:val="00CD70B8"/>
    <w:rsid w:val="00CE0693"/>
    <w:rsid w:val="00CE0D8C"/>
    <w:rsid w:val="00CE16B7"/>
    <w:rsid w:val="00CE189C"/>
    <w:rsid w:val="00CE2797"/>
    <w:rsid w:val="00CE347E"/>
    <w:rsid w:val="00CE390A"/>
    <w:rsid w:val="00CE4E9D"/>
    <w:rsid w:val="00CE4F0F"/>
    <w:rsid w:val="00CE5260"/>
    <w:rsid w:val="00CE5272"/>
    <w:rsid w:val="00CE54DC"/>
    <w:rsid w:val="00CE736E"/>
    <w:rsid w:val="00CE768C"/>
    <w:rsid w:val="00CF112B"/>
    <w:rsid w:val="00CF1E8F"/>
    <w:rsid w:val="00CF2AA2"/>
    <w:rsid w:val="00CF39A8"/>
    <w:rsid w:val="00CF45BD"/>
    <w:rsid w:val="00CF5AC1"/>
    <w:rsid w:val="00CF63F9"/>
    <w:rsid w:val="00CF641F"/>
    <w:rsid w:val="00CF6672"/>
    <w:rsid w:val="00CF748B"/>
    <w:rsid w:val="00CF7E3C"/>
    <w:rsid w:val="00D00700"/>
    <w:rsid w:val="00D02672"/>
    <w:rsid w:val="00D026AF"/>
    <w:rsid w:val="00D02AC1"/>
    <w:rsid w:val="00D02E3A"/>
    <w:rsid w:val="00D02E8F"/>
    <w:rsid w:val="00D0406A"/>
    <w:rsid w:val="00D04ACE"/>
    <w:rsid w:val="00D05BE6"/>
    <w:rsid w:val="00D05CD3"/>
    <w:rsid w:val="00D063E1"/>
    <w:rsid w:val="00D06532"/>
    <w:rsid w:val="00D07E1E"/>
    <w:rsid w:val="00D07E90"/>
    <w:rsid w:val="00D106C2"/>
    <w:rsid w:val="00D10726"/>
    <w:rsid w:val="00D11275"/>
    <w:rsid w:val="00D1138B"/>
    <w:rsid w:val="00D11B98"/>
    <w:rsid w:val="00D11F93"/>
    <w:rsid w:val="00D130FC"/>
    <w:rsid w:val="00D132CF"/>
    <w:rsid w:val="00D13F9D"/>
    <w:rsid w:val="00D149B9"/>
    <w:rsid w:val="00D14BFC"/>
    <w:rsid w:val="00D14DBF"/>
    <w:rsid w:val="00D154EA"/>
    <w:rsid w:val="00D1594F"/>
    <w:rsid w:val="00D16A07"/>
    <w:rsid w:val="00D173D1"/>
    <w:rsid w:val="00D20C25"/>
    <w:rsid w:val="00D2139A"/>
    <w:rsid w:val="00D21C8A"/>
    <w:rsid w:val="00D22514"/>
    <w:rsid w:val="00D22CF3"/>
    <w:rsid w:val="00D22FAF"/>
    <w:rsid w:val="00D2386C"/>
    <w:rsid w:val="00D25FA6"/>
    <w:rsid w:val="00D26586"/>
    <w:rsid w:val="00D265F0"/>
    <w:rsid w:val="00D266CC"/>
    <w:rsid w:val="00D26A5C"/>
    <w:rsid w:val="00D3000F"/>
    <w:rsid w:val="00D3036E"/>
    <w:rsid w:val="00D307A3"/>
    <w:rsid w:val="00D316DA"/>
    <w:rsid w:val="00D319F3"/>
    <w:rsid w:val="00D32077"/>
    <w:rsid w:val="00D3230F"/>
    <w:rsid w:val="00D327B2"/>
    <w:rsid w:val="00D32E57"/>
    <w:rsid w:val="00D3401B"/>
    <w:rsid w:val="00D34227"/>
    <w:rsid w:val="00D343BD"/>
    <w:rsid w:val="00D347BA"/>
    <w:rsid w:val="00D349EE"/>
    <w:rsid w:val="00D36791"/>
    <w:rsid w:val="00D37564"/>
    <w:rsid w:val="00D42669"/>
    <w:rsid w:val="00D426B0"/>
    <w:rsid w:val="00D42A24"/>
    <w:rsid w:val="00D42CEE"/>
    <w:rsid w:val="00D4556F"/>
    <w:rsid w:val="00D45BDA"/>
    <w:rsid w:val="00D46A17"/>
    <w:rsid w:val="00D4756A"/>
    <w:rsid w:val="00D50E0B"/>
    <w:rsid w:val="00D5130F"/>
    <w:rsid w:val="00D5159F"/>
    <w:rsid w:val="00D51767"/>
    <w:rsid w:val="00D520BF"/>
    <w:rsid w:val="00D52B92"/>
    <w:rsid w:val="00D52FCD"/>
    <w:rsid w:val="00D53FE5"/>
    <w:rsid w:val="00D54498"/>
    <w:rsid w:val="00D55140"/>
    <w:rsid w:val="00D55B48"/>
    <w:rsid w:val="00D561EF"/>
    <w:rsid w:val="00D56298"/>
    <w:rsid w:val="00D569E9"/>
    <w:rsid w:val="00D56F43"/>
    <w:rsid w:val="00D56FDB"/>
    <w:rsid w:val="00D57222"/>
    <w:rsid w:val="00D57EBF"/>
    <w:rsid w:val="00D600EA"/>
    <w:rsid w:val="00D602DA"/>
    <w:rsid w:val="00D60564"/>
    <w:rsid w:val="00D614CA"/>
    <w:rsid w:val="00D61A7F"/>
    <w:rsid w:val="00D624E3"/>
    <w:rsid w:val="00D6301C"/>
    <w:rsid w:val="00D636A9"/>
    <w:rsid w:val="00D63CDF"/>
    <w:rsid w:val="00D64236"/>
    <w:rsid w:val="00D6473E"/>
    <w:rsid w:val="00D6477F"/>
    <w:rsid w:val="00D65642"/>
    <w:rsid w:val="00D65929"/>
    <w:rsid w:val="00D666EC"/>
    <w:rsid w:val="00D66D55"/>
    <w:rsid w:val="00D66DB1"/>
    <w:rsid w:val="00D6723E"/>
    <w:rsid w:val="00D67284"/>
    <w:rsid w:val="00D67A01"/>
    <w:rsid w:val="00D708DB"/>
    <w:rsid w:val="00D70E7A"/>
    <w:rsid w:val="00D71614"/>
    <w:rsid w:val="00D722AA"/>
    <w:rsid w:val="00D72333"/>
    <w:rsid w:val="00D72804"/>
    <w:rsid w:val="00D73B30"/>
    <w:rsid w:val="00D74584"/>
    <w:rsid w:val="00D76D04"/>
    <w:rsid w:val="00D76D69"/>
    <w:rsid w:val="00D80740"/>
    <w:rsid w:val="00D81A70"/>
    <w:rsid w:val="00D82A69"/>
    <w:rsid w:val="00D83214"/>
    <w:rsid w:val="00D840AF"/>
    <w:rsid w:val="00D84222"/>
    <w:rsid w:val="00D84637"/>
    <w:rsid w:val="00D84E84"/>
    <w:rsid w:val="00D855B0"/>
    <w:rsid w:val="00D85841"/>
    <w:rsid w:val="00D85960"/>
    <w:rsid w:val="00D85BEC"/>
    <w:rsid w:val="00D85C8E"/>
    <w:rsid w:val="00D8778B"/>
    <w:rsid w:val="00D9014E"/>
    <w:rsid w:val="00D914C5"/>
    <w:rsid w:val="00D91F5B"/>
    <w:rsid w:val="00D9213B"/>
    <w:rsid w:val="00D92605"/>
    <w:rsid w:val="00D92E62"/>
    <w:rsid w:val="00D94AD3"/>
    <w:rsid w:val="00D9596B"/>
    <w:rsid w:val="00D95B58"/>
    <w:rsid w:val="00D9719F"/>
    <w:rsid w:val="00D97464"/>
    <w:rsid w:val="00D97719"/>
    <w:rsid w:val="00D97B41"/>
    <w:rsid w:val="00DA02A0"/>
    <w:rsid w:val="00DA0B9B"/>
    <w:rsid w:val="00DA13F9"/>
    <w:rsid w:val="00DA1E3B"/>
    <w:rsid w:val="00DA2420"/>
    <w:rsid w:val="00DA287A"/>
    <w:rsid w:val="00DA298B"/>
    <w:rsid w:val="00DA29C8"/>
    <w:rsid w:val="00DA3D0B"/>
    <w:rsid w:val="00DA3DF3"/>
    <w:rsid w:val="00DA48DA"/>
    <w:rsid w:val="00DA5499"/>
    <w:rsid w:val="00DA5977"/>
    <w:rsid w:val="00DA5F60"/>
    <w:rsid w:val="00DB0491"/>
    <w:rsid w:val="00DB049B"/>
    <w:rsid w:val="00DB1336"/>
    <w:rsid w:val="00DB160C"/>
    <w:rsid w:val="00DB1FE5"/>
    <w:rsid w:val="00DB2854"/>
    <w:rsid w:val="00DB314C"/>
    <w:rsid w:val="00DB31D8"/>
    <w:rsid w:val="00DB3CCA"/>
    <w:rsid w:val="00DB433A"/>
    <w:rsid w:val="00DB4B60"/>
    <w:rsid w:val="00DB4C03"/>
    <w:rsid w:val="00DB5851"/>
    <w:rsid w:val="00DB5E5C"/>
    <w:rsid w:val="00DB6968"/>
    <w:rsid w:val="00DB7D0E"/>
    <w:rsid w:val="00DC2798"/>
    <w:rsid w:val="00DC2CDE"/>
    <w:rsid w:val="00DC3FF2"/>
    <w:rsid w:val="00DC4163"/>
    <w:rsid w:val="00DC4836"/>
    <w:rsid w:val="00DC48D7"/>
    <w:rsid w:val="00DC4C43"/>
    <w:rsid w:val="00DC562B"/>
    <w:rsid w:val="00DC5F45"/>
    <w:rsid w:val="00DC5F8E"/>
    <w:rsid w:val="00DC67B6"/>
    <w:rsid w:val="00DC6AE7"/>
    <w:rsid w:val="00DC6BFE"/>
    <w:rsid w:val="00DC77B2"/>
    <w:rsid w:val="00DD0475"/>
    <w:rsid w:val="00DD0F14"/>
    <w:rsid w:val="00DD19DE"/>
    <w:rsid w:val="00DD248D"/>
    <w:rsid w:val="00DD278A"/>
    <w:rsid w:val="00DD29EC"/>
    <w:rsid w:val="00DD2B88"/>
    <w:rsid w:val="00DD2DA7"/>
    <w:rsid w:val="00DD2EDC"/>
    <w:rsid w:val="00DD4B87"/>
    <w:rsid w:val="00DD5869"/>
    <w:rsid w:val="00DD5F8C"/>
    <w:rsid w:val="00DD74B3"/>
    <w:rsid w:val="00DE0A76"/>
    <w:rsid w:val="00DE0AA2"/>
    <w:rsid w:val="00DE0F65"/>
    <w:rsid w:val="00DE112F"/>
    <w:rsid w:val="00DE1871"/>
    <w:rsid w:val="00DE207A"/>
    <w:rsid w:val="00DE272A"/>
    <w:rsid w:val="00DE30FB"/>
    <w:rsid w:val="00DE329C"/>
    <w:rsid w:val="00DE394B"/>
    <w:rsid w:val="00DE5111"/>
    <w:rsid w:val="00DE553B"/>
    <w:rsid w:val="00DE637F"/>
    <w:rsid w:val="00DE73F4"/>
    <w:rsid w:val="00DF1FE7"/>
    <w:rsid w:val="00DF2C5E"/>
    <w:rsid w:val="00DF3496"/>
    <w:rsid w:val="00DF4BC4"/>
    <w:rsid w:val="00DF5F58"/>
    <w:rsid w:val="00DF64DF"/>
    <w:rsid w:val="00DF66E0"/>
    <w:rsid w:val="00DF6C6B"/>
    <w:rsid w:val="00DF7410"/>
    <w:rsid w:val="00E003A1"/>
    <w:rsid w:val="00E01386"/>
    <w:rsid w:val="00E020FF"/>
    <w:rsid w:val="00E0321E"/>
    <w:rsid w:val="00E03813"/>
    <w:rsid w:val="00E043AD"/>
    <w:rsid w:val="00E04D6E"/>
    <w:rsid w:val="00E07463"/>
    <w:rsid w:val="00E10732"/>
    <w:rsid w:val="00E11B84"/>
    <w:rsid w:val="00E1218B"/>
    <w:rsid w:val="00E121FA"/>
    <w:rsid w:val="00E12AF8"/>
    <w:rsid w:val="00E135C0"/>
    <w:rsid w:val="00E13B5E"/>
    <w:rsid w:val="00E13C5B"/>
    <w:rsid w:val="00E13F47"/>
    <w:rsid w:val="00E14910"/>
    <w:rsid w:val="00E14966"/>
    <w:rsid w:val="00E16168"/>
    <w:rsid w:val="00E16191"/>
    <w:rsid w:val="00E16359"/>
    <w:rsid w:val="00E1644B"/>
    <w:rsid w:val="00E1671B"/>
    <w:rsid w:val="00E2001B"/>
    <w:rsid w:val="00E200B3"/>
    <w:rsid w:val="00E20851"/>
    <w:rsid w:val="00E21350"/>
    <w:rsid w:val="00E21F5C"/>
    <w:rsid w:val="00E22DC5"/>
    <w:rsid w:val="00E22F56"/>
    <w:rsid w:val="00E232BA"/>
    <w:rsid w:val="00E24B4F"/>
    <w:rsid w:val="00E26184"/>
    <w:rsid w:val="00E2778C"/>
    <w:rsid w:val="00E308FF"/>
    <w:rsid w:val="00E31788"/>
    <w:rsid w:val="00E31C0F"/>
    <w:rsid w:val="00E32CF2"/>
    <w:rsid w:val="00E332E2"/>
    <w:rsid w:val="00E338BA"/>
    <w:rsid w:val="00E342A4"/>
    <w:rsid w:val="00E3461C"/>
    <w:rsid w:val="00E34A25"/>
    <w:rsid w:val="00E34BD3"/>
    <w:rsid w:val="00E351F1"/>
    <w:rsid w:val="00E356AC"/>
    <w:rsid w:val="00E35F88"/>
    <w:rsid w:val="00E37A20"/>
    <w:rsid w:val="00E37E04"/>
    <w:rsid w:val="00E40206"/>
    <w:rsid w:val="00E416AC"/>
    <w:rsid w:val="00E41AD1"/>
    <w:rsid w:val="00E42BBE"/>
    <w:rsid w:val="00E43907"/>
    <w:rsid w:val="00E43E3B"/>
    <w:rsid w:val="00E43FCD"/>
    <w:rsid w:val="00E4420E"/>
    <w:rsid w:val="00E45334"/>
    <w:rsid w:val="00E4673C"/>
    <w:rsid w:val="00E46EE0"/>
    <w:rsid w:val="00E4740F"/>
    <w:rsid w:val="00E47D10"/>
    <w:rsid w:val="00E47D4F"/>
    <w:rsid w:val="00E47E81"/>
    <w:rsid w:val="00E50B04"/>
    <w:rsid w:val="00E5123A"/>
    <w:rsid w:val="00E51BC9"/>
    <w:rsid w:val="00E524CF"/>
    <w:rsid w:val="00E52D9A"/>
    <w:rsid w:val="00E53293"/>
    <w:rsid w:val="00E5494A"/>
    <w:rsid w:val="00E55398"/>
    <w:rsid w:val="00E55ED9"/>
    <w:rsid w:val="00E56725"/>
    <w:rsid w:val="00E56C15"/>
    <w:rsid w:val="00E56DE6"/>
    <w:rsid w:val="00E578B3"/>
    <w:rsid w:val="00E61124"/>
    <w:rsid w:val="00E61CAE"/>
    <w:rsid w:val="00E62194"/>
    <w:rsid w:val="00E6356F"/>
    <w:rsid w:val="00E63C05"/>
    <w:rsid w:val="00E6434F"/>
    <w:rsid w:val="00E6503D"/>
    <w:rsid w:val="00E65095"/>
    <w:rsid w:val="00E6531F"/>
    <w:rsid w:val="00E66961"/>
    <w:rsid w:val="00E66BB9"/>
    <w:rsid w:val="00E7035E"/>
    <w:rsid w:val="00E709AE"/>
    <w:rsid w:val="00E70D81"/>
    <w:rsid w:val="00E71168"/>
    <w:rsid w:val="00E7187A"/>
    <w:rsid w:val="00E718B7"/>
    <w:rsid w:val="00E71E9F"/>
    <w:rsid w:val="00E721A5"/>
    <w:rsid w:val="00E729D8"/>
    <w:rsid w:val="00E72CA6"/>
    <w:rsid w:val="00E73718"/>
    <w:rsid w:val="00E750B7"/>
    <w:rsid w:val="00E750E2"/>
    <w:rsid w:val="00E754FA"/>
    <w:rsid w:val="00E7576D"/>
    <w:rsid w:val="00E768D4"/>
    <w:rsid w:val="00E76AE1"/>
    <w:rsid w:val="00E76D0C"/>
    <w:rsid w:val="00E770AC"/>
    <w:rsid w:val="00E81FA4"/>
    <w:rsid w:val="00E83039"/>
    <w:rsid w:val="00E8352E"/>
    <w:rsid w:val="00E84414"/>
    <w:rsid w:val="00E85679"/>
    <w:rsid w:val="00E85798"/>
    <w:rsid w:val="00E85D97"/>
    <w:rsid w:val="00E8618E"/>
    <w:rsid w:val="00E866CF"/>
    <w:rsid w:val="00E86A4C"/>
    <w:rsid w:val="00E86B93"/>
    <w:rsid w:val="00E86F39"/>
    <w:rsid w:val="00E871BE"/>
    <w:rsid w:val="00E87E82"/>
    <w:rsid w:val="00E900EB"/>
    <w:rsid w:val="00E90669"/>
    <w:rsid w:val="00E91117"/>
    <w:rsid w:val="00E91E43"/>
    <w:rsid w:val="00E91F4C"/>
    <w:rsid w:val="00E92033"/>
    <w:rsid w:val="00E923B3"/>
    <w:rsid w:val="00E931C0"/>
    <w:rsid w:val="00E93556"/>
    <w:rsid w:val="00E949E2"/>
    <w:rsid w:val="00E94A46"/>
    <w:rsid w:val="00E95492"/>
    <w:rsid w:val="00E95C5F"/>
    <w:rsid w:val="00E963C1"/>
    <w:rsid w:val="00E9718D"/>
    <w:rsid w:val="00E97D81"/>
    <w:rsid w:val="00EA04C3"/>
    <w:rsid w:val="00EA10FB"/>
    <w:rsid w:val="00EA2410"/>
    <w:rsid w:val="00EA242B"/>
    <w:rsid w:val="00EA2683"/>
    <w:rsid w:val="00EA2706"/>
    <w:rsid w:val="00EA3200"/>
    <w:rsid w:val="00EA332A"/>
    <w:rsid w:val="00EA36C3"/>
    <w:rsid w:val="00EA3905"/>
    <w:rsid w:val="00EA3953"/>
    <w:rsid w:val="00EA49D2"/>
    <w:rsid w:val="00EA59EA"/>
    <w:rsid w:val="00EA5C7D"/>
    <w:rsid w:val="00EA5D01"/>
    <w:rsid w:val="00EA5DC4"/>
    <w:rsid w:val="00EA61B2"/>
    <w:rsid w:val="00EA6466"/>
    <w:rsid w:val="00EA686E"/>
    <w:rsid w:val="00EA6B28"/>
    <w:rsid w:val="00EA6F5A"/>
    <w:rsid w:val="00EA75FB"/>
    <w:rsid w:val="00EA7ABB"/>
    <w:rsid w:val="00EA7D6C"/>
    <w:rsid w:val="00EB0E4D"/>
    <w:rsid w:val="00EB1B6D"/>
    <w:rsid w:val="00EB2488"/>
    <w:rsid w:val="00EB37AB"/>
    <w:rsid w:val="00EB3DCC"/>
    <w:rsid w:val="00EB463F"/>
    <w:rsid w:val="00EB4B83"/>
    <w:rsid w:val="00EB4BBD"/>
    <w:rsid w:val="00EB5720"/>
    <w:rsid w:val="00EB5FED"/>
    <w:rsid w:val="00EB64AB"/>
    <w:rsid w:val="00EB6937"/>
    <w:rsid w:val="00EB6D71"/>
    <w:rsid w:val="00EB71AB"/>
    <w:rsid w:val="00EB7EB5"/>
    <w:rsid w:val="00EC1048"/>
    <w:rsid w:val="00EC1327"/>
    <w:rsid w:val="00EC13C8"/>
    <w:rsid w:val="00EC2947"/>
    <w:rsid w:val="00EC335E"/>
    <w:rsid w:val="00EC3A24"/>
    <w:rsid w:val="00EC3FDB"/>
    <w:rsid w:val="00EC64C3"/>
    <w:rsid w:val="00EC7A84"/>
    <w:rsid w:val="00ED0164"/>
    <w:rsid w:val="00ED30AE"/>
    <w:rsid w:val="00ED3587"/>
    <w:rsid w:val="00ED4C1B"/>
    <w:rsid w:val="00ED4E38"/>
    <w:rsid w:val="00ED5188"/>
    <w:rsid w:val="00ED6330"/>
    <w:rsid w:val="00ED6AD1"/>
    <w:rsid w:val="00ED7517"/>
    <w:rsid w:val="00ED78A5"/>
    <w:rsid w:val="00EE02A1"/>
    <w:rsid w:val="00EE06A0"/>
    <w:rsid w:val="00EE0D09"/>
    <w:rsid w:val="00EE0E92"/>
    <w:rsid w:val="00EE1D56"/>
    <w:rsid w:val="00EE1D9F"/>
    <w:rsid w:val="00EE2CD6"/>
    <w:rsid w:val="00EE2D40"/>
    <w:rsid w:val="00EE325F"/>
    <w:rsid w:val="00EE462E"/>
    <w:rsid w:val="00EE4B69"/>
    <w:rsid w:val="00EE4CD0"/>
    <w:rsid w:val="00EE545E"/>
    <w:rsid w:val="00EE56F7"/>
    <w:rsid w:val="00EE5F7A"/>
    <w:rsid w:val="00EE633D"/>
    <w:rsid w:val="00EE6A99"/>
    <w:rsid w:val="00EE720E"/>
    <w:rsid w:val="00EF04E0"/>
    <w:rsid w:val="00EF0878"/>
    <w:rsid w:val="00EF1687"/>
    <w:rsid w:val="00EF1B53"/>
    <w:rsid w:val="00EF394D"/>
    <w:rsid w:val="00EF3E20"/>
    <w:rsid w:val="00EF423D"/>
    <w:rsid w:val="00EF4255"/>
    <w:rsid w:val="00EF4980"/>
    <w:rsid w:val="00EF4D81"/>
    <w:rsid w:val="00EF4F99"/>
    <w:rsid w:val="00EF6415"/>
    <w:rsid w:val="00EF7667"/>
    <w:rsid w:val="00EF7D4A"/>
    <w:rsid w:val="00EF7E08"/>
    <w:rsid w:val="00EF7EDF"/>
    <w:rsid w:val="00F00245"/>
    <w:rsid w:val="00F01AF4"/>
    <w:rsid w:val="00F0233D"/>
    <w:rsid w:val="00F02C2D"/>
    <w:rsid w:val="00F03DA4"/>
    <w:rsid w:val="00F0438F"/>
    <w:rsid w:val="00F04966"/>
    <w:rsid w:val="00F05041"/>
    <w:rsid w:val="00F0556E"/>
    <w:rsid w:val="00F05DB5"/>
    <w:rsid w:val="00F0636E"/>
    <w:rsid w:val="00F06ED8"/>
    <w:rsid w:val="00F070D0"/>
    <w:rsid w:val="00F07ED9"/>
    <w:rsid w:val="00F1003C"/>
    <w:rsid w:val="00F10F45"/>
    <w:rsid w:val="00F1131D"/>
    <w:rsid w:val="00F12640"/>
    <w:rsid w:val="00F12A05"/>
    <w:rsid w:val="00F130B0"/>
    <w:rsid w:val="00F138B7"/>
    <w:rsid w:val="00F13BE7"/>
    <w:rsid w:val="00F14C6C"/>
    <w:rsid w:val="00F14DBB"/>
    <w:rsid w:val="00F14E7E"/>
    <w:rsid w:val="00F1511D"/>
    <w:rsid w:val="00F159A2"/>
    <w:rsid w:val="00F159FE"/>
    <w:rsid w:val="00F1646B"/>
    <w:rsid w:val="00F17467"/>
    <w:rsid w:val="00F20331"/>
    <w:rsid w:val="00F204C7"/>
    <w:rsid w:val="00F21B8B"/>
    <w:rsid w:val="00F220AC"/>
    <w:rsid w:val="00F224B6"/>
    <w:rsid w:val="00F22A24"/>
    <w:rsid w:val="00F234E8"/>
    <w:rsid w:val="00F23D38"/>
    <w:rsid w:val="00F23E0B"/>
    <w:rsid w:val="00F24F2B"/>
    <w:rsid w:val="00F25343"/>
    <w:rsid w:val="00F25B21"/>
    <w:rsid w:val="00F30882"/>
    <w:rsid w:val="00F3255C"/>
    <w:rsid w:val="00F32A81"/>
    <w:rsid w:val="00F33196"/>
    <w:rsid w:val="00F336EE"/>
    <w:rsid w:val="00F34B7B"/>
    <w:rsid w:val="00F35241"/>
    <w:rsid w:val="00F35377"/>
    <w:rsid w:val="00F36AE0"/>
    <w:rsid w:val="00F3735F"/>
    <w:rsid w:val="00F40347"/>
    <w:rsid w:val="00F40951"/>
    <w:rsid w:val="00F41EC5"/>
    <w:rsid w:val="00F43267"/>
    <w:rsid w:val="00F4394E"/>
    <w:rsid w:val="00F43A3A"/>
    <w:rsid w:val="00F43A47"/>
    <w:rsid w:val="00F43F5E"/>
    <w:rsid w:val="00F44A08"/>
    <w:rsid w:val="00F4534B"/>
    <w:rsid w:val="00F45ED5"/>
    <w:rsid w:val="00F463E6"/>
    <w:rsid w:val="00F46989"/>
    <w:rsid w:val="00F47090"/>
    <w:rsid w:val="00F478F4"/>
    <w:rsid w:val="00F47A9D"/>
    <w:rsid w:val="00F501D7"/>
    <w:rsid w:val="00F51175"/>
    <w:rsid w:val="00F512C1"/>
    <w:rsid w:val="00F5164D"/>
    <w:rsid w:val="00F5170D"/>
    <w:rsid w:val="00F51F2B"/>
    <w:rsid w:val="00F51FBC"/>
    <w:rsid w:val="00F520F2"/>
    <w:rsid w:val="00F52EFD"/>
    <w:rsid w:val="00F536FD"/>
    <w:rsid w:val="00F5376D"/>
    <w:rsid w:val="00F53DBD"/>
    <w:rsid w:val="00F563F8"/>
    <w:rsid w:val="00F56BD4"/>
    <w:rsid w:val="00F57008"/>
    <w:rsid w:val="00F57056"/>
    <w:rsid w:val="00F574C4"/>
    <w:rsid w:val="00F579A3"/>
    <w:rsid w:val="00F61617"/>
    <w:rsid w:val="00F61626"/>
    <w:rsid w:val="00F61F0A"/>
    <w:rsid w:val="00F62E9A"/>
    <w:rsid w:val="00F658D5"/>
    <w:rsid w:val="00F65B34"/>
    <w:rsid w:val="00F66F21"/>
    <w:rsid w:val="00F67560"/>
    <w:rsid w:val="00F70063"/>
    <w:rsid w:val="00F705C0"/>
    <w:rsid w:val="00F70A17"/>
    <w:rsid w:val="00F70A3E"/>
    <w:rsid w:val="00F70A53"/>
    <w:rsid w:val="00F70BCC"/>
    <w:rsid w:val="00F713F2"/>
    <w:rsid w:val="00F71931"/>
    <w:rsid w:val="00F71E1F"/>
    <w:rsid w:val="00F7414E"/>
    <w:rsid w:val="00F74789"/>
    <w:rsid w:val="00F74893"/>
    <w:rsid w:val="00F759FF"/>
    <w:rsid w:val="00F75A28"/>
    <w:rsid w:val="00F767ED"/>
    <w:rsid w:val="00F76B5F"/>
    <w:rsid w:val="00F76FA6"/>
    <w:rsid w:val="00F778FD"/>
    <w:rsid w:val="00F8012C"/>
    <w:rsid w:val="00F8308E"/>
    <w:rsid w:val="00F84179"/>
    <w:rsid w:val="00F84EAE"/>
    <w:rsid w:val="00F85177"/>
    <w:rsid w:val="00F85414"/>
    <w:rsid w:val="00F86A16"/>
    <w:rsid w:val="00F86B36"/>
    <w:rsid w:val="00F87593"/>
    <w:rsid w:val="00F8777A"/>
    <w:rsid w:val="00F87C0D"/>
    <w:rsid w:val="00F90236"/>
    <w:rsid w:val="00F90750"/>
    <w:rsid w:val="00F90866"/>
    <w:rsid w:val="00F90B85"/>
    <w:rsid w:val="00F90EBA"/>
    <w:rsid w:val="00F91161"/>
    <w:rsid w:val="00F912F6"/>
    <w:rsid w:val="00F91BC4"/>
    <w:rsid w:val="00F9246D"/>
    <w:rsid w:val="00F92833"/>
    <w:rsid w:val="00F92FD9"/>
    <w:rsid w:val="00F931E3"/>
    <w:rsid w:val="00F935FD"/>
    <w:rsid w:val="00F93710"/>
    <w:rsid w:val="00F937CB"/>
    <w:rsid w:val="00F9463E"/>
    <w:rsid w:val="00F95A17"/>
    <w:rsid w:val="00F95B67"/>
    <w:rsid w:val="00F97F10"/>
    <w:rsid w:val="00FA0556"/>
    <w:rsid w:val="00FA0BAB"/>
    <w:rsid w:val="00FA10DB"/>
    <w:rsid w:val="00FA39C9"/>
    <w:rsid w:val="00FA4FA2"/>
    <w:rsid w:val="00FA65E4"/>
    <w:rsid w:val="00FA6AAB"/>
    <w:rsid w:val="00FA71DD"/>
    <w:rsid w:val="00FA7406"/>
    <w:rsid w:val="00FA771C"/>
    <w:rsid w:val="00FA79F6"/>
    <w:rsid w:val="00FA7A8B"/>
    <w:rsid w:val="00FA7F01"/>
    <w:rsid w:val="00FB0B7D"/>
    <w:rsid w:val="00FB0D94"/>
    <w:rsid w:val="00FB22E3"/>
    <w:rsid w:val="00FB23FB"/>
    <w:rsid w:val="00FB53E9"/>
    <w:rsid w:val="00FB6A04"/>
    <w:rsid w:val="00FB7853"/>
    <w:rsid w:val="00FC0138"/>
    <w:rsid w:val="00FC2061"/>
    <w:rsid w:val="00FC206D"/>
    <w:rsid w:val="00FC2FF7"/>
    <w:rsid w:val="00FC3928"/>
    <w:rsid w:val="00FC4D99"/>
    <w:rsid w:val="00FC4DDC"/>
    <w:rsid w:val="00FC5170"/>
    <w:rsid w:val="00FC5496"/>
    <w:rsid w:val="00FC5846"/>
    <w:rsid w:val="00FC5D5D"/>
    <w:rsid w:val="00FC7A7A"/>
    <w:rsid w:val="00FC7BC7"/>
    <w:rsid w:val="00FD0B27"/>
    <w:rsid w:val="00FD1F3E"/>
    <w:rsid w:val="00FD24EA"/>
    <w:rsid w:val="00FD2993"/>
    <w:rsid w:val="00FD2CDE"/>
    <w:rsid w:val="00FD43B8"/>
    <w:rsid w:val="00FD5111"/>
    <w:rsid w:val="00FD5673"/>
    <w:rsid w:val="00FD5E21"/>
    <w:rsid w:val="00FD5E8F"/>
    <w:rsid w:val="00FD617E"/>
    <w:rsid w:val="00FD619C"/>
    <w:rsid w:val="00FD6395"/>
    <w:rsid w:val="00FD6583"/>
    <w:rsid w:val="00FD7432"/>
    <w:rsid w:val="00FD79AB"/>
    <w:rsid w:val="00FD7ECD"/>
    <w:rsid w:val="00FE0664"/>
    <w:rsid w:val="00FE09AA"/>
    <w:rsid w:val="00FE105F"/>
    <w:rsid w:val="00FE1E25"/>
    <w:rsid w:val="00FE2213"/>
    <w:rsid w:val="00FE34C8"/>
    <w:rsid w:val="00FE387F"/>
    <w:rsid w:val="00FE3B1B"/>
    <w:rsid w:val="00FE5DA2"/>
    <w:rsid w:val="00FE6696"/>
    <w:rsid w:val="00FE670D"/>
    <w:rsid w:val="00FE7CBA"/>
    <w:rsid w:val="00FE7E25"/>
    <w:rsid w:val="00FF0674"/>
    <w:rsid w:val="00FF1FFE"/>
    <w:rsid w:val="00FF225A"/>
    <w:rsid w:val="00FF268E"/>
    <w:rsid w:val="00FF2BAD"/>
    <w:rsid w:val="00FF3E4E"/>
    <w:rsid w:val="00FF3F11"/>
    <w:rsid w:val="00FF4016"/>
    <w:rsid w:val="00FF4824"/>
    <w:rsid w:val="00FF58A6"/>
    <w:rsid w:val="00FF6600"/>
    <w:rsid w:val="00FF6E8D"/>
    <w:rsid w:val="00FF77E5"/>
    <w:rsid w:val="00FF7978"/>
    <w:rsid w:val="00FF7DD4"/>
    <w:rsid w:val="00FF7E5E"/>
    <w:rsid w:val="0EAFF319"/>
    <w:rsid w:val="11452339"/>
    <w:rsid w:val="11F19211"/>
    <w:rsid w:val="2100CB45"/>
    <w:rsid w:val="31BBBD56"/>
    <w:rsid w:val="3F0FD235"/>
    <w:rsid w:val="44AE38C9"/>
    <w:rsid w:val="4CCD6C88"/>
    <w:rsid w:val="520EF46C"/>
    <w:rsid w:val="5D4C04DE"/>
    <w:rsid w:val="60775461"/>
    <w:rsid w:val="6FC048AD"/>
    <w:rsid w:val="746244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039C4"/>
  <w15:docId w15:val="{2A4A18A3-0C84-4CF4-B9C9-CA87BD96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2C1B"/>
    <w:pPr>
      <w:jc w:val="both"/>
    </w:pPr>
  </w:style>
  <w:style w:type="paragraph" w:styleId="berschrift1">
    <w:name w:val="heading 1"/>
    <w:aliases w:val="1_Heading 1,H_Head 1"/>
    <w:basedOn w:val="Standard"/>
    <w:next w:val="Standard"/>
    <w:link w:val="berschrift1Zchn"/>
    <w:uiPriority w:val="99"/>
    <w:qFormat/>
    <w:rsid w:val="00B543BA"/>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2_Heading 2,H_Head 2"/>
    <w:basedOn w:val="Standard"/>
    <w:next w:val="Standard"/>
    <w:link w:val="berschrift2Zchn"/>
    <w:uiPriority w:val="99"/>
    <w:unhideWhenUsed/>
    <w:qFormat/>
    <w:rsid w:val="00B543BA"/>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B543BA"/>
    <w:pPr>
      <w:keepNext/>
      <w:keepLines/>
      <w:numPr>
        <w:ilvl w:val="2"/>
        <w:numId w:val="23"/>
      </w:numPr>
      <w:spacing w:before="40" w:after="0"/>
      <w:outlineLvl w:val="2"/>
    </w:pPr>
    <w:rPr>
      <w:rFonts w:asciiTheme="majorHAnsi" w:eastAsiaTheme="majorEastAsia" w:hAnsiTheme="majorHAnsi" w:cstheme="majorBidi"/>
      <w:color w:val="1F4E79" w:themeColor="accent1" w:themeShade="80"/>
      <w:sz w:val="24"/>
      <w:szCs w:val="24"/>
    </w:rPr>
  </w:style>
  <w:style w:type="paragraph" w:styleId="berschrift4">
    <w:name w:val="heading 4"/>
    <w:aliases w:val="3_Heading 4,H_Head 3"/>
    <w:basedOn w:val="Standard"/>
    <w:next w:val="Standard"/>
    <w:link w:val="berschrift4Zchn"/>
    <w:uiPriority w:val="99"/>
    <w:unhideWhenUsed/>
    <w:qFormat/>
    <w:rsid w:val="00B543BA"/>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543BA"/>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543BA"/>
    <w:pPr>
      <w:keepNext/>
      <w:keepLines/>
      <w:numPr>
        <w:ilvl w:val="5"/>
        <w:numId w:val="23"/>
      </w:numPr>
      <w:spacing w:before="40" w:after="0"/>
      <w:outlineLvl w:val="5"/>
    </w:pPr>
    <w:rPr>
      <w:rFonts w:asciiTheme="majorHAnsi" w:eastAsiaTheme="majorEastAsia" w:hAnsiTheme="majorHAnsi" w:cstheme="majorBidi"/>
      <w:color w:val="1F4E79" w:themeColor="accent1" w:themeShade="80"/>
    </w:rPr>
  </w:style>
  <w:style w:type="paragraph" w:styleId="berschrift7">
    <w:name w:val="heading 7"/>
    <w:basedOn w:val="Standard"/>
    <w:next w:val="Standard"/>
    <w:link w:val="berschrift7Zchn"/>
    <w:uiPriority w:val="9"/>
    <w:semiHidden/>
    <w:unhideWhenUsed/>
    <w:qFormat/>
    <w:rsid w:val="00B543BA"/>
    <w:pPr>
      <w:keepNext/>
      <w:keepLines/>
      <w:numPr>
        <w:ilvl w:val="6"/>
        <w:numId w:val="23"/>
      </w:numPr>
      <w:spacing w:before="40" w:after="0"/>
      <w:outlineLvl w:val="6"/>
    </w:pPr>
    <w:rPr>
      <w:rFonts w:asciiTheme="majorHAnsi" w:eastAsiaTheme="majorEastAsia" w:hAnsiTheme="majorHAnsi" w:cstheme="majorBidi"/>
      <w:i/>
      <w:iCs/>
      <w:color w:val="1F4E79" w:themeColor="accent1" w:themeShade="80"/>
    </w:rPr>
  </w:style>
  <w:style w:type="paragraph" w:styleId="berschrift8">
    <w:name w:val="heading 8"/>
    <w:basedOn w:val="Standard"/>
    <w:next w:val="Standard"/>
    <w:link w:val="berschrift8Zchn"/>
    <w:uiPriority w:val="9"/>
    <w:semiHidden/>
    <w:unhideWhenUsed/>
    <w:qFormat/>
    <w:rsid w:val="00B543BA"/>
    <w:pPr>
      <w:keepNext/>
      <w:keepLines/>
      <w:numPr>
        <w:ilvl w:val="7"/>
        <w:numId w:val="23"/>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543BA"/>
    <w:pPr>
      <w:keepNext/>
      <w:keepLines/>
      <w:numPr>
        <w:ilvl w:val="8"/>
        <w:numId w:val="23"/>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_Heading 1 Zchn,H_Head 1 Zchn"/>
    <w:basedOn w:val="Absatz-Standardschriftart"/>
    <w:link w:val="berschrift1"/>
    <w:uiPriority w:val="99"/>
    <w:rsid w:val="00B543BA"/>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543BA"/>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543BA"/>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A4111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41112"/>
  </w:style>
  <w:style w:type="paragraph" w:styleId="Fuzeile">
    <w:name w:val="footer"/>
    <w:basedOn w:val="Standard"/>
    <w:link w:val="FuzeileZchn"/>
    <w:uiPriority w:val="99"/>
    <w:unhideWhenUsed/>
    <w:rsid w:val="00A4111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41112"/>
  </w:style>
  <w:style w:type="character" w:customStyle="1" w:styleId="berschrift2Zchn">
    <w:name w:val="Überschrift 2 Zchn"/>
    <w:aliases w:val="2_Heading 2 Zchn,H_Head 2 Zchn"/>
    <w:basedOn w:val="Absatz-Standardschriftart"/>
    <w:link w:val="berschrift2"/>
    <w:uiPriority w:val="99"/>
    <w:rsid w:val="00B543BA"/>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B543BA"/>
    <w:rPr>
      <w:rFonts w:asciiTheme="majorHAnsi" w:eastAsiaTheme="majorEastAsia" w:hAnsiTheme="majorHAnsi" w:cstheme="majorBidi"/>
      <w:color w:val="1F4E79" w:themeColor="accent1" w:themeShade="80"/>
      <w:sz w:val="24"/>
      <w:szCs w:val="24"/>
    </w:rPr>
  </w:style>
  <w:style w:type="character" w:customStyle="1" w:styleId="berschrift4Zchn">
    <w:name w:val="Überschrift 4 Zchn"/>
    <w:aliases w:val="3_Heading 4 Zchn,H_Head 3 Zchn"/>
    <w:basedOn w:val="Absatz-Standardschriftart"/>
    <w:link w:val="berschrift4"/>
    <w:uiPriority w:val="99"/>
    <w:rsid w:val="00B543B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543B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543BA"/>
    <w:rPr>
      <w:rFonts w:asciiTheme="majorHAnsi" w:eastAsiaTheme="majorEastAsia" w:hAnsiTheme="majorHAnsi" w:cstheme="majorBidi"/>
      <w:color w:val="1F4E79" w:themeColor="accent1" w:themeShade="80"/>
    </w:rPr>
  </w:style>
  <w:style w:type="character" w:customStyle="1" w:styleId="berschrift7Zchn">
    <w:name w:val="Überschrift 7 Zchn"/>
    <w:basedOn w:val="Absatz-Standardschriftart"/>
    <w:link w:val="berschrift7"/>
    <w:uiPriority w:val="9"/>
    <w:semiHidden/>
    <w:rsid w:val="00B543BA"/>
    <w:rPr>
      <w:rFonts w:asciiTheme="majorHAnsi" w:eastAsiaTheme="majorEastAsia" w:hAnsiTheme="majorHAnsi" w:cstheme="majorBidi"/>
      <w:i/>
      <w:iCs/>
      <w:color w:val="1F4E79" w:themeColor="accent1" w:themeShade="80"/>
    </w:rPr>
  </w:style>
  <w:style w:type="character" w:customStyle="1" w:styleId="berschrift8Zchn">
    <w:name w:val="Überschrift 8 Zchn"/>
    <w:basedOn w:val="Absatz-Standardschriftart"/>
    <w:link w:val="berschrift8"/>
    <w:uiPriority w:val="9"/>
    <w:semiHidden/>
    <w:rsid w:val="00B543BA"/>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B543BA"/>
    <w:rPr>
      <w:rFonts w:asciiTheme="majorHAnsi" w:eastAsiaTheme="majorEastAsia" w:hAnsiTheme="majorHAnsi" w:cstheme="majorBidi"/>
      <w:i/>
      <w:iCs/>
      <w:color w:val="262626" w:themeColor="text1" w:themeTint="D9"/>
      <w:sz w:val="21"/>
      <w:szCs w:val="21"/>
    </w:rPr>
  </w:style>
  <w:style w:type="paragraph" w:styleId="Beschriftung">
    <w:name w:val="caption"/>
    <w:aliases w:val="fig and tbl,fighead2,Table Caption,fighead21,fighead22,fighead23,Table Caption1,fighead211,fighead24,Table Caption2,fighead25,fighead212,fighead26,Table Caption3,fighead27,fighead213,Table Caption4,fighead28,fighead214,fighead29"/>
    <w:basedOn w:val="Standard"/>
    <w:next w:val="Standard"/>
    <w:link w:val="BeschriftungZchn"/>
    <w:uiPriority w:val="35"/>
    <w:unhideWhenUsed/>
    <w:qFormat/>
    <w:rsid w:val="00B543BA"/>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B543BA"/>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543BA"/>
    <w:rPr>
      <w:color w:val="5A5A5A" w:themeColor="text1" w:themeTint="A5"/>
      <w:spacing w:val="15"/>
    </w:rPr>
  </w:style>
  <w:style w:type="character" w:styleId="Fett">
    <w:name w:val="Strong"/>
    <w:basedOn w:val="Absatz-Standardschriftart"/>
    <w:uiPriority w:val="22"/>
    <w:qFormat/>
    <w:rsid w:val="00B543BA"/>
    <w:rPr>
      <w:b/>
      <w:bCs/>
      <w:color w:val="auto"/>
    </w:rPr>
  </w:style>
  <w:style w:type="character" w:styleId="Hervorhebung">
    <w:name w:val="Emphasis"/>
    <w:basedOn w:val="Absatz-Standardschriftart"/>
    <w:uiPriority w:val="20"/>
    <w:qFormat/>
    <w:rsid w:val="00B543BA"/>
    <w:rPr>
      <w:i/>
      <w:iCs/>
      <w:color w:val="auto"/>
    </w:rPr>
  </w:style>
  <w:style w:type="paragraph" w:styleId="KeinLeerraum">
    <w:name w:val="No Spacing"/>
    <w:uiPriority w:val="1"/>
    <w:qFormat/>
    <w:rsid w:val="00B543BA"/>
    <w:pPr>
      <w:spacing w:after="0" w:line="240" w:lineRule="auto"/>
    </w:pPr>
  </w:style>
  <w:style w:type="paragraph" w:styleId="Zitat">
    <w:name w:val="Quote"/>
    <w:basedOn w:val="Standard"/>
    <w:next w:val="Standard"/>
    <w:link w:val="ZitatZchn"/>
    <w:uiPriority w:val="29"/>
    <w:qFormat/>
    <w:rsid w:val="00B543BA"/>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543BA"/>
    <w:rPr>
      <w:i/>
      <w:iCs/>
      <w:color w:val="404040" w:themeColor="text1" w:themeTint="BF"/>
    </w:rPr>
  </w:style>
  <w:style w:type="paragraph" w:styleId="IntensivesZitat">
    <w:name w:val="Intense Quote"/>
    <w:basedOn w:val="Standard"/>
    <w:next w:val="Standard"/>
    <w:link w:val="IntensivesZitatZchn"/>
    <w:uiPriority w:val="30"/>
    <w:qFormat/>
    <w:rsid w:val="00B543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B543BA"/>
    <w:rPr>
      <w:i/>
      <w:iCs/>
      <w:color w:val="5B9BD5" w:themeColor="accent1"/>
    </w:rPr>
  </w:style>
  <w:style w:type="character" w:styleId="SchwacheHervorhebung">
    <w:name w:val="Subtle Emphasis"/>
    <w:basedOn w:val="Absatz-Standardschriftart"/>
    <w:uiPriority w:val="19"/>
    <w:qFormat/>
    <w:rsid w:val="00B543BA"/>
    <w:rPr>
      <w:i/>
      <w:iCs/>
      <w:color w:val="404040" w:themeColor="text1" w:themeTint="BF"/>
    </w:rPr>
  </w:style>
  <w:style w:type="character" w:styleId="IntensiveHervorhebung">
    <w:name w:val="Intense Emphasis"/>
    <w:basedOn w:val="Absatz-Standardschriftart"/>
    <w:uiPriority w:val="21"/>
    <w:qFormat/>
    <w:rsid w:val="00B543BA"/>
    <w:rPr>
      <w:i/>
      <w:iCs/>
      <w:color w:val="5B9BD5" w:themeColor="accent1"/>
    </w:rPr>
  </w:style>
  <w:style w:type="character" w:styleId="SchwacherVerweis">
    <w:name w:val="Subtle Reference"/>
    <w:basedOn w:val="Absatz-Standardschriftart"/>
    <w:uiPriority w:val="31"/>
    <w:qFormat/>
    <w:rsid w:val="00B543BA"/>
    <w:rPr>
      <w:smallCaps/>
      <w:color w:val="404040" w:themeColor="text1" w:themeTint="BF"/>
    </w:rPr>
  </w:style>
  <w:style w:type="character" w:styleId="IntensiverVerweis">
    <w:name w:val="Intense Reference"/>
    <w:basedOn w:val="Absatz-Standardschriftart"/>
    <w:uiPriority w:val="32"/>
    <w:qFormat/>
    <w:rsid w:val="00B543BA"/>
    <w:rPr>
      <w:b/>
      <w:bCs/>
      <w:smallCaps/>
      <w:color w:val="5B9BD5" w:themeColor="accent1"/>
      <w:spacing w:val="5"/>
    </w:rPr>
  </w:style>
  <w:style w:type="character" w:styleId="Buchtitel">
    <w:name w:val="Book Title"/>
    <w:basedOn w:val="Absatz-Standardschriftart"/>
    <w:uiPriority w:val="33"/>
    <w:qFormat/>
    <w:rsid w:val="00B543BA"/>
    <w:rPr>
      <w:b/>
      <w:bCs/>
      <w:i/>
      <w:iCs/>
      <w:spacing w:val="5"/>
    </w:rPr>
  </w:style>
  <w:style w:type="paragraph" w:styleId="Inhaltsverzeichnisberschrift">
    <w:name w:val="TOC Heading"/>
    <w:basedOn w:val="berschrift1"/>
    <w:next w:val="Standard"/>
    <w:uiPriority w:val="39"/>
    <w:unhideWhenUsed/>
    <w:qFormat/>
    <w:rsid w:val="00B543BA"/>
    <w:pPr>
      <w:outlineLvl w:val="9"/>
    </w:pPr>
  </w:style>
  <w:style w:type="paragraph" w:styleId="Listenabsatz">
    <w:name w:val="List Paragraph"/>
    <w:basedOn w:val="Standard"/>
    <w:link w:val="ListenabsatzZchn"/>
    <w:uiPriority w:val="34"/>
    <w:qFormat/>
    <w:rsid w:val="00E16191"/>
    <w:pPr>
      <w:ind w:left="720"/>
      <w:contextualSpacing/>
    </w:pPr>
  </w:style>
  <w:style w:type="paragraph" w:styleId="Verzeichnis1">
    <w:name w:val="toc 1"/>
    <w:basedOn w:val="Standard"/>
    <w:next w:val="Standard"/>
    <w:autoRedefine/>
    <w:uiPriority w:val="39"/>
    <w:unhideWhenUsed/>
    <w:rsid w:val="00535001"/>
    <w:pPr>
      <w:spacing w:after="100"/>
    </w:pPr>
  </w:style>
  <w:style w:type="paragraph" w:styleId="Verzeichnis2">
    <w:name w:val="toc 2"/>
    <w:basedOn w:val="Standard"/>
    <w:next w:val="Standard"/>
    <w:autoRedefine/>
    <w:uiPriority w:val="39"/>
    <w:unhideWhenUsed/>
    <w:rsid w:val="00535001"/>
    <w:pPr>
      <w:spacing w:after="100"/>
      <w:ind w:left="220"/>
    </w:pPr>
  </w:style>
  <w:style w:type="paragraph" w:styleId="Verzeichnis3">
    <w:name w:val="toc 3"/>
    <w:basedOn w:val="Standard"/>
    <w:next w:val="Standard"/>
    <w:autoRedefine/>
    <w:uiPriority w:val="39"/>
    <w:unhideWhenUsed/>
    <w:rsid w:val="00535001"/>
    <w:pPr>
      <w:spacing w:after="100"/>
      <w:ind w:left="440"/>
    </w:pPr>
  </w:style>
  <w:style w:type="character" w:styleId="Hyperlink">
    <w:name w:val="Hyperlink"/>
    <w:basedOn w:val="Absatz-Standardschriftart"/>
    <w:uiPriority w:val="99"/>
    <w:unhideWhenUsed/>
    <w:rsid w:val="00535001"/>
    <w:rPr>
      <w:color w:val="0563C1" w:themeColor="hyperlink"/>
      <w:u w:val="single"/>
    </w:rPr>
  </w:style>
  <w:style w:type="paragraph" w:styleId="Funotentext">
    <w:name w:val="footnote text"/>
    <w:basedOn w:val="Standard"/>
    <w:link w:val="FunotentextZchn"/>
    <w:uiPriority w:val="99"/>
    <w:semiHidden/>
    <w:unhideWhenUsed/>
    <w:rsid w:val="007658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658A1"/>
    <w:rPr>
      <w:sz w:val="20"/>
      <w:szCs w:val="20"/>
    </w:rPr>
  </w:style>
  <w:style w:type="character" w:styleId="Funotenzeichen">
    <w:name w:val="footnote reference"/>
    <w:basedOn w:val="Absatz-Standardschriftart"/>
    <w:uiPriority w:val="99"/>
    <w:semiHidden/>
    <w:unhideWhenUsed/>
    <w:rsid w:val="007658A1"/>
    <w:rPr>
      <w:vertAlign w:val="superscript"/>
    </w:rPr>
  </w:style>
  <w:style w:type="paragraph" w:styleId="Endnotentext">
    <w:name w:val="endnote text"/>
    <w:basedOn w:val="Standard"/>
    <w:link w:val="EndnotentextZchn"/>
    <w:uiPriority w:val="99"/>
    <w:semiHidden/>
    <w:unhideWhenUsed/>
    <w:rsid w:val="0075645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5645E"/>
    <w:rPr>
      <w:sz w:val="20"/>
      <w:szCs w:val="20"/>
    </w:rPr>
  </w:style>
  <w:style w:type="character" w:styleId="Endnotenzeichen">
    <w:name w:val="endnote reference"/>
    <w:basedOn w:val="Absatz-Standardschriftart"/>
    <w:uiPriority w:val="99"/>
    <w:semiHidden/>
    <w:unhideWhenUsed/>
    <w:rsid w:val="0075645E"/>
    <w:rPr>
      <w:vertAlign w:val="superscript"/>
    </w:rPr>
  </w:style>
  <w:style w:type="paragraph" w:styleId="Literaturverzeichnis">
    <w:name w:val="Bibliography"/>
    <w:basedOn w:val="Standard"/>
    <w:next w:val="Standard"/>
    <w:uiPriority w:val="37"/>
    <w:unhideWhenUsed/>
    <w:rsid w:val="00EC1048"/>
    <w:pPr>
      <w:spacing w:after="0" w:line="480" w:lineRule="auto"/>
      <w:ind w:left="720" w:hanging="720"/>
    </w:pPr>
  </w:style>
  <w:style w:type="paragraph" w:styleId="Abbildungsverzeichnis">
    <w:name w:val="table of figures"/>
    <w:basedOn w:val="Standard"/>
    <w:next w:val="Standard"/>
    <w:uiPriority w:val="99"/>
    <w:unhideWhenUsed/>
    <w:rsid w:val="00A37C65"/>
    <w:pPr>
      <w:spacing w:after="0"/>
    </w:pPr>
  </w:style>
  <w:style w:type="paragraph" w:styleId="StandardWeb">
    <w:name w:val="Normal (Web)"/>
    <w:basedOn w:val="Standard"/>
    <w:uiPriority w:val="99"/>
    <w:semiHidden/>
    <w:unhideWhenUsed/>
    <w:rsid w:val="00C50327"/>
    <w:pPr>
      <w:spacing w:before="100" w:beforeAutospacing="1" w:after="100" w:afterAutospacing="1" w:line="240" w:lineRule="auto"/>
    </w:pPr>
    <w:rPr>
      <w:rFonts w:ascii="Times New Roman" w:hAnsi="Times New Roman" w:cs="Times New Roman"/>
      <w:sz w:val="24"/>
      <w:szCs w:val="24"/>
    </w:rPr>
  </w:style>
  <w:style w:type="table" w:styleId="Tabellenraster">
    <w:name w:val="Table Grid"/>
    <w:basedOn w:val="NormaleTabelle"/>
    <w:uiPriority w:val="39"/>
    <w:rsid w:val="0025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NormaleTabelle"/>
    <w:uiPriority w:val="47"/>
    <w:rsid w:val="0025778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11">
    <w:name w:val="Grid Table 2 - Accent 11"/>
    <w:basedOn w:val="NormaleTabelle"/>
    <w:uiPriority w:val="47"/>
    <w:rsid w:val="002577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NormaleTabelle"/>
    <w:uiPriority w:val="49"/>
    <w:rsid w:val="006E45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prechblasentext">
    <w:name w:val="Balloon Text"/>
    <w:basedOn w:val="Standard"/>
    <w:link w:val="SprechblasentextZchn"/>
    <w:uiPriority w:val="99"/>
    <w:semiHidden/>
    <w:unhideWhenUsed/>
    <w:rsid w:val="00410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03F0"/>
    <w:rPr>
      <w:rFonts w:ascii="Tahoma" w:hAnsi="Tahoma" w:cs="Tahoma"/>
      <w:sz w:val="16"/>
      <w:szCs w:val="16"/>
    </w:rPr>
  </w:style>
  <w:style w:type="character" w:styleId="Kommentarzeichen">
    <w:name w:val="annotation reference"/>
    <w:basedOn w:val="Absatz-Standardschriftart"/>
    <w:uiPriority w:val="99"/>
    <w:semiHidden/>
    <w:unhideWhenUsed/>
    <w:rsid w:val="00102F0F"/>
    <w:rPr>
      <w:sz w:val="16"/>
      <w:szCs w:val="16"/>
    </w:rPr>
  </w:style>
  <w:style w:type="paragraph" w:styleId="Kommentartext">
    <w:name w:val="annotation text"/>
    <w:basedOn w:val="Standard"/>
    <w:link w:val="KommentartextZchn"/>
    <w:uiPriority w:val="99"/>
    <w:unhideWhenUsed/>
    <w:rsid w:val="00102F0F"/>
    <w:pPr>
      <w:spacing w:after="200" w:line="240" w:lineRule="auto"/>
    </w:pPr>
    <w:rPr>
      <w:sz w:val="20"/>
      <w:szCs w:val="20"/>
      <w:lang w:eastAsia="en-US"/>
    </w:rPr>
  </w:style>
  <w:style w:type="character" w:customStyle="1" w:styleId="KommentartextZchn">
    <w:name w:val="Kommentartext Zchn"/>
    <w:basedOn w:val="Absatz-Standardschriftart"/>
    <w:link w:val="Kommentartext"/>
    <w:uiPriority w:val="99"/>
    <w:rsid w:val="00102F0F"/>
    <w:rPr>
      <w:sz w:val="20"/>
      <w:szCs w:val="20"/>
      <w:lang w:eastAsia="en-US"/>
    </w:rPr>
  </w:style>
  <w:style w:type="paragraph" w:styleId="Kommentarthema">
    <w:name w:val="annotation subject"/>
    <w:basedOn w:val="Kommentartext"/>
    <w:next w:val="Kommentartext"/>
    <w:link w:val="KommentarthemaZchn"/>
    <w:uiPriority w:val="99"/>
    <w:semiHidden/>
    <w:unhideWhenUsed/>
    <w:rsid w:val="00563166"/>
    <w:pPr>
      <w:spacing w:after="160"/>
    </w:pPr>
    <w:rPr>
      <w:b/>
      <w:bCs/>
      <w:lang w:eastAsia="zh-CN"/>
    </w:rPr>
  </w:style>
  <w:style w:type="character" w:customStyle="1" w:styleId="KommentarthemaZchn">
    <w:name w:val="Kommentarthema Zchn"/>
    <w:basedOn w:val="KommentartextZchn"/>
    <w:link w:val="Kommentarthema"/>
    <w:uiPriority w:val="99"/>
    <w:semiHidden/>
    <w:rsid w:val="00563166"/>
    <w:rPr>
      <w:b/>
      <w:bCs/>
      <w:sz w:val="20"/>
      <w:szCs w:val="20"/>
      <w:lang w:eastAsia="en-US"/>
    </w:rPr>
  </w:style>
  <w:style w:type="paragraph" w:customStyle="1" w:styleId="H4Heading4">
    <w:name w:val="H4_Heading 4"/>
    <w:basedOn w:val="Standard"/>
    <w:next w:val="Standard"/>
    <w:link w:val="H4Heading4Char"/>
    <w:rsid w:val="00BC5A6A"/>
    <w:pPr>
      <w:keepNext/>
      <w:tabs>
        <w:tab w:val="num" w:pos="720"/>
      </w:tabs>
      <w:spacing w:before="180" w:after="180" w:line="240" w:lineRule="auto"/>
      <w:ind w:left="720" w:hanging="720"/>
      <w:outlineLvl w:val="3"/>
    </w:pPr>
    <w:rPr>
      <w:rFonts w:ascii="Arial" w:eastAsia="Times New Roman" w:hAnsi="Arial" w:cs="Times New Roman"/>
      <w:b/>
      <w:color w:val="0860A8"/>
      <w:szCs w:val="20"/>
      <w:lang w:eastAsia="en-US"/>
    </w:rPr>
  </w:style>
  <w:style w:type="character" w:customStyle="1" w:styleId="H4Heading4Char">
    <w:name w:val="H4_Heading 4 Char"/>
    <w:basedOn w:val="Absatz-Standardschriftart"/>
    <w:link w:val="H4Heading4"/>
    <w:rsid w:val="00BC5A6A"/>
    <w:rPr>
      <w:rFonts w:ascii="Arial" w:eastAsia="Times New Roman" w:hAnsi="Arial" w:cs="Times New Roman"/>
      <w:b/>
      <w:color w:val="0860A8"/>
      <w:szCs w:val="20"/>
      <w:lang w:eastAsia="en-US"/>
    </w:rPr>
  </w:style>
  <w:style w:type="paragraph" w:customStyle="1" w:styleId="1BBodyMain">
    <w:name w:val="1_B_Body Main"/>
    <w:link w:val="1BBodyMainChar"/>
    <w:qFormat/>
    <w:rsid w:val="00BC5A6A"/>
  </w:style>
  <w:style w:type="character" w:customStyle="1" w:styleId="1BBodyMainChar">
    <w:name w:val="1_B_Body Main Char"/>
    <w:basedOn w:val="TextkrperZchn"/>
    <w:link w:val="1BBodyMain"/>
    <w:rsid w:val="00BC5A6A"/>
  </w:style>
  <w:style w:type="character" w:customStyle="1" w:styleId="ListenabsatzZchn">
    <w:name w:val="Listenabsatz Zchn"/>
    <w:basedOn w:val="Absatz-Standardschriftart"/>
    <w:link w:val="Listenabsatz"/>
    <w:uiPriority w:val="34"/>
    <w:rsid w:val="00BC5A6A"/>
  </w:style>
  <w:style w:type="paragraph" w:styleId="Textkrper">
    <w:name w:val="Body Text"/>
    <w:basedOn w:val="Standard"/>
    <w:link w:val="TextkrperZchn"/>
    <w:uiPriority w:val="99"/>
    <w:semiHidden/>
    <w:unhideWhenUsed/>
    <w:rsid w:val="00BC5A6A"/>
    <w:pPr>
      <w:spacing w:after="120"/>
    </w:pPr>
  </w:style>
  <w:style w:type="character" w:customStyle="1" w:styleId="TextkrperZchn">
    <w:name w:val="Textkörper Zchn"/>
    <w:basedOn w:val="Absatz-Standardschriftart"/>
    <w:link w:val="Textkrper"/>
    <w:uiPriority w:val="99"/>
    <w:semiHidden/>
    <w:rsid w:val="00BC5A6A"/>
  </w:style>
  <w:style w:type="paragraph" w:customStyle="1" w:styleId="Warning">
    <w:name w:val="Warning"/>
    <w:basedOn w:val="Standard"/>
    <w:next w:val="Standard"/>
    <w:rsid w:val="00FF4016"/>
    <w:pPr>
      <w:numPr>
        <w:numId w:val="2"/>
      </w:numPr>
      <w:tabs>
        <w:tab w:val="left" w:pos="0"/>
      </w:tabs>
      <w:spacing w:before="260" w:after="0" w:line="220" w:lineRule="exact"/>
    </w:pPr>
    <w:rPr>
      <w:rFonts w:ascii="Verdana" w:eastAsia="Times New Roman" w:hAnsi="Verdana" w:cs="Times New Roman"/>
      <w:color w:val="000000"/>
      <w:sz w:val="18"/>
      <w:szCs w:val="20"/>
      <w:lang w:eastAsia="en-US"/>
    </w:rPr>
  </w:style>
  <w:style w:type="character" w:customStyle="1" w:styleId="BeschriftungZchn">
    <w:name w:val="Beschriftung Zchn"/>
    <w:aliases w:val="fig and tbl Zchn,fighead2 Zchn,Table Caption Zchn,fighead21 Zchn,fighead22 Zchn,fighead23 Zchn,Table Caption1 Zchn,fighead211 Zchn,fighead24 Zchn,Table Caption2 Zchn,fighead25 Zchn,fighead212 Zchn,fighead26 Zchn,Table Caption3 Zchn"/>
    <w:basedOn w:val="Absatz-Standardschriftart"/>
    <w:link w:val="Beschriftung"/>
    <w:uiPriority w:val="35"/>
    <w:rsid w:val="00FF4016"/>
    <w:rPr>
      <w:i/>
      <w:iCs/>
      <w:color w:val="44546A" w:themeColor="text2"/>
      <w:sz w:val="18"/>
      <w:szCs w:val="18"/>
    </w:rPr>
  </w:style>
  <w:style w:type="table" w:styleId="HelleListe-Akzent1">
    <w:name w:val="Light List Accent 1"/>
    <w:basedOn w:val="NormaleTabelle"/>
    <w:uiPriority w:val="61"/>
    <w:rsid w:val="00FF4016"/>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ellemithellemGitternetz">
    <w:name w:val="Grid Table Light"/>
    <w:basedOn w:val="NormaleTabelle"/>
    <w:uiPriority w:val="40"/>
    <w:rsid w:val="00B576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ghtShading-Accent11">
    <w:name w:val="Light Shading - Accent 11"/>
    <w:basedOn w:val="NormaleTabelle"/>
    <w:uiPriority w:val="60"/>
    <w:rsid w:val="00031EFB"/>
    <w:pPr>
      <w:spacing w:after="0" w:line="240" w:lineRule="auto"/>
    </w:pPr>
    <w:rPr>
      <w:rFonts w:ascii="Calibri" w:eastAsia="Calibri" w:hAnsi="Calibri" w:cs="Arial"/>
      <w:color w:val="365F91"/>
      <w:sz w:val="20"/>
      <w:szCs w:val="20"/>
      <w:lang w:eastAsia="en-US" w:bidi="he-IL"/>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Formal1">
    <w:name w:val="Formal1"/>
    <w:link w:val="Formal1Char"/>
    <w:rsid w:val="00743AEA"/>
    <w:pPr>
      <w:spacing w:before="60" w:after="60" w:line="240" w:lineRule="auto"/>
    </w:pPr>
    <w:rPr>
      <w:rFonts w:ascii="Times New Roman" w:eastAsia="Batang" w:hAnsi="Times New Roman" w:cs="Times New Roman"/>
      <w:sz w:val="24"/>
      <w:szCs w:val="20"/>
      <w:lang w:eastAsia="en-US"/>
    </w:rPr>
  </w:style>
  <w:style w:type="paragraph" w:customStyle="1" w:styleId="Standard1">
    <w:name w:val="Standard1"/>
    <w:rsid w:val="00743AEA"/>
    <w:pPr>
      <w:spacing w:before="60" w:after="60" w:line="240" w:lineRule="auto"/>
    </w:pPr>
    <w:rPr>
      <w:rFonts w:ascii="Times New Roman" w:eastAsia="Batang" w:hAnsi="Times New Roman" w:cs="Times New Roman"/>
      <w:sz w:val="20"/>
      <w:szCs w:val="20"/>
      <w:lang w:eastAsia="en-US"/>
    </w:rPr>
  </w:style>
  <w:style w:type="character" w:customStyle="1" w:styleId="Formal1Char">
    <w:name w:val="Formal1 Char"/>
    <w:link w:val="Formal1"/>
    <w:rsid w:val="00743AEA"/>
    <w:rPr>
      <w:rFonts w:ascii="Times New Roman" w:eastAsia="Batang" w:hAnsi="Times New Roman" w:cs="Times New Roman"/>
      <w:sz w:val="24"/>
      <w:szCs w:val="20"/>
      <w:lang w:eastAsia="en-US"/>
    </w:rPr>
  </w:style>
  <w:style w:type="paragraph" w:customStyle="1" w:styleId="Body">
    <w:name w:val="Body"/>
    <w:basedOn w:val="Standard"/>
    <w:link w:val="BodyChar"/>
    <w:rsid w:val="001859D4"/>
    <w:pPr>
      <w:widowControl w:val="0"/>
      <w:spacing w:before="100" w:after="100" w:line="240" w:lineRule="auto"/>
    </w:pPr>
    <w:rPr>
      <w:rFonts w:ascii="Verdana" w:eastAsia="SimSun" w:hAnsi="Verdana" w:cs="Times New Roman"/>
      <w:snapToGrid w:val="0"/>
      <w:sz w:val="20"/>
      <w:szCs w:val="20"/>
      <w:lang w:eastAsia="en-US"/>
    </w:rPr>
  </w:style>
  <w:style w:type="character" w:customStyle="1" w:styleId="BodyChar">
    <w:name w:val="Body Char"/>
    <w:link w:val="Body"/>
    <w:rsid w:val="001859D4"/>
    <w:rPr>
      <w:rFonts w:ascii="Verdana" w:eastAsia="SimSun" w:hAnsi="Verdana" w:cs="Times New Roman"/>
      <w:snapToGrid w:val="0"/>
      <w:sz w:val="20"/>
      <w:szCs w:val="20"/>
      <w:lang w:eastAsia="en-US"/>
    </w:rPr>
  </w:style>
  <w:style w:type="character" w:styleId="NichtaufgelsteErwhnung">
    <w:name w:val="Unresolved Mention"/>
    <w:basedOn w:val="Absatz-Standardschriftart"/>
    <w:uiPriority w:val="99"/>
    <w:semiHidden/>
    <w:unhideWhenUsed/>
    <w:rsid w:val="00A45958"/>
    <w:rPr>
      <w:color w:val="605E5C"/>
      <w:shd w:val="clear" w:color="auto" w:fill="E1DFDD"/>
    </w:rPr>
  </w:style>
  <w:style w:type="character" w:styleId="BesuchterLink">
    <w:name w:val="FollowedHyperlink"/>
    <w:basedOn w:val="Absatz-Standardschriftart"/>
    <w:uiPriority w:val="99"/>
    <w:semiHidden/>
    <w:unhideWhenUsed/>
    <w:rsid w:val="00593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815">
      <w:bodyDiv w:val="1"/>
      <w:marLeft w:val="0"/>
      <w:marRight w:val="0"/>
      <w:marTop w:val="0"/>
      <w:marBottom w:val="0"/>
      <w:divBdr>
        <w:top w:val="none" w:sz="0" w:space="0" w:color="auto"/>
        <w:left w:val="none" w:sz="0" w:space="0" w:color="auto"/>
        <w:bottom w:val="none" w:sz="0" w:space="0" w:color="auto"/>
        <w:right w:val="none" w:sz="0" w:space="0" w:color="auto"/>
      </w:divBdr>
      <w:divsChild>
        <w:div w:id="375662323">
          <w:marLeft w:val="720"/>
          <w:marRight w:val="0"/>
          <w:marTop w:val="0"/>
          <w:marBottom w:val="0"/>
          <w:divBdr>
            <w:top w:val="none" w:sz="0" w:space="0" w:color="auto"/>
            <w:left w:val="none" w:sz="0" w:space="0" w:color="auto"/>
            <w:bottom w:val="none" w:sz="0" w:space="0" w:color="auto"/>
            <w:right w:val="none" w:sz="0" w:space="0" w:color="auto"/>
          </w:divBdr>
        </w:div>
        <w:div w:id="545600630">
          <w:marLeft w:val="1440"/>
          <w:marRight w:val="0"/>
          <w:marTop w:val="0"/>
          <w:marBottom w:val="0"/>
          <w:divBdr>
            <w:top w:val="none" w:sz="0" w:space="0" w:color="auto"/>
            <w:left w:val="none" w:sz="0" w:space="0" w:color="auto"/>
            <w:bottom w:val="none" w:sz="0" w:space="0" w:color="auto"/>
            <w:right w:val="none" w:sz="0" w:space="0" w:color="auto"/>
          </w:divBdr>
        </w:div>
        <w:div w:id="573322401">
          <w:marLeft w:val="720"/>
          <w:marRight w:val="0"/>
          <w:marTop w:val="0"/>
          <w:marBottom w:val="0"/>
          <w:divBdr>
            <w:top w:val="none" w:sz="0" w:space="0" w:color="auto"/>
            <w:left w:val="none" w:sz="0" w:space="0" w:color="auto"/>
            <w:bottom w:val="none" w:sz="0" w:space="0" w:color="auto"/>
            <w:right w:val="none" w:sz="0" w:space="0" w:color="auto"/>
          </w:divBdr>
        </w:div>
        <w:div w:id="792283609">
          <w:marLeft w:val="1440"/>
          <w:marRight w:val="0"/>
          <w:marTop w:val="0"/>
          <w:marBottom w:val="0"/>
          <w:divBdr>
            <w:top w:val="none" w:sz="0" w:space="0" w:color="auto"/>
            <w:left w:val="none" w:sz="0" w:space="0" w:color="auto"/>
            <w:bottom w:val="none" w:sz="0" w:space="0" w:color="auto"/>
            <w:right w:val="none" w:sz="0" w:space="0" w:color="auto"/>
          </w:divBdr>
        </w:div>
        <w:div w:id="1306593247">
          <w:marLeft w:val="720"/>
          <w:marRight w:val="0"/>
          <w:marTop w:val="0"/>
          <w:marBottom w:val="0"/>
          <w:divBdr>
            <w:top w:val="none" w:sz="0" w:space="0" w:color="auto"/>
            <w:left w:val="none" w:sz="0" w:space="0" w:color="auto"/>
            <w:bottom w:val="none" w:sz="0" w:space="0" w:color="auto"/>
            <w:right w:val="none" w:sz="0" w:space="0" w:color="auto"/>
          </w:divBdr>
        </w:div>
        <w:div w:id="1321621134">
          <w:marLeft w:val="720"/>
          <w:marRight w:val="0"/>
          <w:marTop w:val="0"/>
          <w:marBottom w:val="0"/>
          <w:divBdr>
            <w:top w:val="none" w:sz="0" w:space="0" w:color="auto"/>
            <w:left w:val="none" w:sz="0" w:space="0" w:color="auto"/>
            <w:bottom w:val="none" w:sz="0" w:space="0" w:color="auto"/>
            <w:right w:val="none" w:sz="0" w:space="0" w:color="auto"/>
          </w:divBdr>
        </w:div>
      </w:divsChild>
    </w:div>
    <w:div w:id="6100586">
      <w:bodyDiv w:val="1"/>
      <w:marLeft w:val="0"/>
      <w:marRight w:val="0"/>
      <w:marTop w:val="0"/>
      <w:marBottom w:val="0"/>
      <w:divBdr>
        <w:top w:val="none" w:sz="0" w:space="0" w:color="auto"/>
        <w:left w:val="none" w:sz="0" w:space="0" w:color="auto"/>
        <w:bottom w:val="none" w:sz="0" w:space="0" w:color="auto"/>
        <w:right w:val="none" w:sz="0" w:space="0" w:color="auto"/>
      </w:divBdr>
    </w:div>
    <w:div w:id="14962078">
      <w:bodyDiv w:val="1"/>
      <w:marLeft w:val="0"/>
      <w:marRight w:val="0"/>
      <w:marTop w:val="0"/>
      <w:marBottom w:val="0"/>
      <w:divBdr>
        <w:top w:val="none" w:sz="0" w:space="0" w:color="auto"/>
        <w:left w:val="none" w:sz="0" w:space="0" w:color="auto"/>
        <w:bottom w:val="none" w:sz="0" w:space="0" w:color="auto"/>
        <w:right w:val="none" w:sz="0" w:space="0" w:color="auto"/>
      </w:divBdr>
    </w:div>
    <w:div w:id="43986923">
      <w:bodyDiv w:val="1"/>
      <w:marLeft w:val="0"/>
      <w:marRight w:val="0"/>
      <w:marTop w:val="0"/>
      <w:marBottom w:val="0"/>
      <w:divBdr>
        <w:top w:val="none" w:sz="0" w:space="0" w:color="auto"/>
        <w:left w:val="none" w:sz="0" w:space="0" w:color="auto"/>
        <w:bottom w:val="none" w:sz="0" w:space="0" w:color="auto"/>
        <w:right w:val="none" w:sz="0" w:space="0" w:color="auto"/>
      </w:divBdr>
    </w:div>
    <w:div w:id="50933573">
      <w:bodyDiv w:val="1"/>
      <w:marLeft w:val="0"/>
      <w:marRight w:val="0"/>
      <w:marTop w:val="0"/>
      <w:marBottom w:val="0"/>
      <w:divBdr>
        <w:top w:val="none" w:sz="0" w:space="0" w:color="auto"/>
        <w:left w:val="none" w:sz="0" w:space="0" w:color="auto"/>
        <w:bottom w:val="none" w:sz="0" w:space="0" w:color="auto"/>
        <w:right w:val="none" w:sz="0" w:space="0" w:color="auto"/>
      </w:divBdr>
    </w:div>
    <w:div w:id="66154310">
      <w:bodyDiv w:val="1"/>
      <w:marLeft w:val="0"/>
      <w:marRight w:val="0"/>
      <w:marTop w:val="0"/>
      <w:marBottom w:val="0"/>
      <w:divBdr>
        <w:top w:val="none" w:sz="0" w:space="0" w:color="auto"/>
        <w:left w:val="none" w:sz="0" w:space="0" w:color="auto"/>
        <w:bottom w:val="none" w:sz="0" w:space="0" w:color="auto"/>
        <w:right w:val="none" w:sz="0" w:space="0" w:color="auto"/>
      </w:divBdr>
    </w:div>
    <w:div w:id="89011862">
      <w:bodyDiv w:val="1"/>
      <w:marLeft w:val="0"/>
      <w:marRight w:val="0"/>
      <w:marTop w:val="0"/>
      <w:marBottom w:val="0"/>
      <w:divBdr>
        <w:top w:val="none" w:sz="0" w:space="0" w:color="auto"/>
        <w:left w:val="none" w:sz="0" w:space="0" w:color="auto"/>
        <w:bottom w:val="none" w:sz="0" w:space="0" w:color="auto"/>
        <w:right w:val="none" w:sz="0" w:space="0" w:color="auto"/>
      </w:divBdr>
    </w:div>
    <w:div w:id="107701482">
      <w:bodyDiv w:val="1"/>
      <w:marLeft w:val="0"/>
      <w:marRight w:val="0"/>
      <w:marTop w:val="0"/>
      <w:marBottom w:val="0"/>
      <w:divBdr>
        <w:top w:val="none" w:sz="0" w:space="0" w:color="auto"/>
        <w:left w:val="none" w:sz="0" w:space="0" w:color="auto"/>
        <w:bottom w:val="none" w:sz="0" w:space="0" w:color="auto"/>
        <w:right w:val="none" w:sz="0" w:space="0" w:color="auto"/>
      </w:divBdr>
    </w:div>
    <w:div w:id="112361263">
      <w:bodyDiv w:val="1"/>
      <w:marLeft w:val="0"/>
      <w:marRight w:val="0"/>
      <w:marTop w:val="0"/>
      <w:marBottom w:val="0"/>
      <w:divBdr>
        <w:top w:val="none" w:sz="0" w:space="0" w:color="auto"/>
        <w:left w:val="none" w:sz="0" w:space="0" w:color="auto"/>
        <w:bottom w:val="none" w:sz="0" w:space="0" w:color="auto"/>
        <w:right w:val="none" w:sz="0" w:space="0" w:color="auto"/>
      </w:divBdr>
    </w:div>
    <w:div w:id="112868207">
      <w:bodyDiv w:val="1"/>
      <w:marLeft w:val="0"/>
      <w:marRight w:val="0"/>
      <w:marTop w:val="0"/>
      <w:marBottom w:val="0"/>
      <w:divBdr>
        <w:top w:val="none" w:sz="0" w:space="0" w:color="auto"/>
        <w:left w:val="none" w:sz="0" w:space="0" w:color="auto"/>
        <w:bottom w:val="none" w:sz="0" w:space="0" w:color="auto"/>
        <w:right w:val="none" w:sz="0" w:space="0" w:color="auto"/>
      </w:divBdr>
    </w:div>
    <w:div w:id="117376021">
      <w:bodyDiv w:val="1"/>
      <w:marLeft w:val="0"/>
      <w:marRight w:val="0"/>
      <w:marTop w:val="0"/>
      <w:marBottom w:val="0"/>
      <w:divBdr>
        <w:top w:val="none" w:sz="0" w:space="0" w:color="auto"/>
        <w:left w:val="none" w:sz="0" w:space="0" w:color="auto"/>
        <w:bottom w:val="none" w:sz="0" w:space="0" w:color="auto"/>
        <w:right w:val="none" w:sz="0" w:space="0" w:color="auto"/>
      </w:divBdr>
      <w:divsChild>
        <w:div w:id="45183773">
          <w:marLeft w:val="1426"/>
          <w:marRight w:val="0"/>
          <w:marTop w:val="77"/>
          <w:marBottom w:val="0"/>
          <w:divBdr>
            <w:top w:val="none" w:sz="0" w:space="0" w:color="auto"/>
            <w:left w:val="none" w:sz="0" w:space="0" w:color="auto"/>
            <w:bottom w:val="none" w:sz="0" w:space="0" w:color="auto"/>
            <w:right w:val="none" w:sz="0" w:space="0" w:color="auto"/>
          </w:divBdr>
        </w:div>
        <w:div w:id="262105572">
          <w:marLeft w:val="1426"/>
          <w:marRight w:val="0"/>
          <w:marTop w:val="77"/>
          <w:marBottom w:val="0"/>
          <w:divBdr>
            <w:top w:val="none" w:sz="0" w:space="0" w:color="auto"/>
            <w:left w:val="none" w:sz="0" w:space="0" w:color="auto"/>
            <w:bottom w:val="none" w:sz="0" w:space="0" w:color="auto"/>
            <w:right w:val="none" w:sz="0" w:space="0" w:color="auto"/>
          </w:divBdr>
        </w:div>
        <w:div w:id="621888082">
          <w:marLeft w:val="1426"/>
          <w:marRight w:val="0"/>
          <w:marTop w:val="77"/>
          <w:marBottom w:val="0"/>
          <w:divBdr>
            <w:top w:val="none" w:sz="0" w:space="0" w:color="auto"/>
            <w:left w:val="none" w:sz="0" w:space="0" w:color="auto"/>
            <w:bottom w:val="none" w:sz="0" w:space="0" w:color="auto"/>
            <w:right w:val="none" w:sz="0" w:space="0" w:color="auto"/>
          </w:divBdr>
        </w:div>
        <w:div w:id="679357773">
          <w:marLeft w:val="1426"/>
          <w:marRight w:val="0"/>
          <w:marTop w:val="77"/>
          <w:marBottom w:val="0"/>
          <w:divBdr>
            <w:top w:val="none" w:sz="0" w:space="0" w:color="auto"/>
            <w:left w:val="none" w:sz="0" w:space="0" w:color="auto"/>
            <w:bottom w:val="none" w:sz="0" w:space="0" w:color="auto"/>
            <w:right w:val="none" w:sz="0" w:space="0" w:color="auto"/>
          </w:divBdr>
        </w:div>
        <w:div w:id="810246119">
          <w:marLeft w:val="1426"/>
          <w:marRight w:val="0"/>
          <w:marTop w:val="77"/>
          <w:marBottom w:val="0"/>
          <w:divBdr>
            <w:top w:val="none" w:sz="0" w:space="0" w:color="auto"/>
            <w:left w:val="none" w:sz="0" w:space="0" w:color="auto"/>
            <w:bottom w:val="none" w:sz="0" w:space="0" w:color="auto"/>
            <w:right w:val="none" w:sz="0" w:space="0" w:color="auto"/>
          </w:divBdr>
        </w:div>
        <w:div w:id="1266888220">
          <w:marLeft w:val="1426"/>
          <w:marRight w:val="0"/>
          <w:marTop w:val="77"/>
          <w:marBottom w:val="0"/>
          <w:divBdr>
            <w:top w:val="none" w:sz="0" w:space="0" w:color="auto"/>
            <w:left w:val="none" w:sz="0" w:space="0" w:color="auto"/>
            <w:bottom w:val="none" w:sz="0" w:space="0" w:color="auto"/>
            <w:right w:val="none" w:sz="0" w:space="0" w:color="auto"/>
          </w:divBdr>
        </w:div>
        <w:div w:id="1710645999">
          <w:marLeft w:val="1426"/>
          <w:marRight w:val="0"/>
          <w:marTop w:val="77"/>
          <w:marBottom w:val="0"/>
          <w:divBdr>
            <w:top w:val="none" w:sz="0" w:space="0" w:color="auto"/>
            <w:left w:val="none" w:sz="0" w:space="0" w:color="auto"/>
            <w:bottom w:val="none" w:sz="0" w:space="0" w:color="auto"/>
            <w:right w:val="none" w:sz="0" w:space="0" w:color="auto"/>
          </w:divBdr>
        </w:div>
      </w:divsChild>
    </w:div>
    <w:div w:id="126703736">
      <w:bodyDiv w:val="1"/>
      <w:marLeft w:val="0"/>
      <w:marRight w:val="0"/>
      <w:marTop w:val="0"/>
      <w:marBottom w:val="0"/>
      <w:divBdr>
        <w:top w:val="none" w:sz="0" w:space="0" w:color="auto"/>
        <w:left w:val="none" w:sz="0" w:space="0" w:color="auto"/>
        <w:bottom w:val="none" w:sz="0" w:space="0" w:color="auto"/>
        <w:right w:val="none" w:sz="0" w:space="0" w:color="auto"/>
      </w:divBdr>
    </w:div>
    <w:div w:id="137455801">
      <w:bodyDiv w:val="1"/>
      <w:marLeft w:val="0"/>
      <w:marRight w:val="0"/>
      <w:marTop w:val="0"/>
      <w:marBottom w:val="0"/>
      <w:divBdr>
        <w:top w:val="none" w:sz="0" w:space="0" w:color="auto"/>
        <w:left w:val="none" w:sz="0" w:space="0" w:color="auto"/>
        <w:bottom w:val="none" w:sz="0" w:space="0" w:color="auto"/>
        <w:right w:val="none" w:sz="0" w:space="0" w:color="auto"/>
      </w:divBdr>
    </w:div>
    <w:div w:id="143738150">
      <w:bodyDiv w:val="1"/>
      <w:marLeft w:val="0"/>
      <w:marRight w:val="0"/>
      <w:marTop w:val="0"/>
      <w:marBottom w:val="0"/>
      <w:divBdr>
        <w:top w:val="none" w:sz="0" w:space="0" w:color="auto"/>
        <w:left w:val="none" w:sz="0" w:space="0" w:color="auto"/>
        <w:bottom w:val="none" w:sz="0" w:space="0" w:color="auto"/>
        <w:right w:val="none" w:sz="0" w:space="0" w:color="auto"/>
      </w:divBdr>
    </w:div>
    <w:div w:id="155456583">
      <w:bodyDiv w:val="1"/>
      <w:marLeft w:val="0"/>
      <w:marRight w:val="0"/>
      <w:marTop w:val="0"/>
      <w:marBottom w:val="0"/>
      <w:divBdr>
        <w:top w:val="none" w:sz="0" w:space="0" w:color="auto"/>
        <w:left w:val="none" w:sz="0" w:space="0" w:color="auto"/>
        <w:bottom w:val="none" w:sz="0" w:space="0" w:color="auto"/>
        <w:right w:val="none" w:sz="0" w:space="0" w:color="auto"/>
      </w:divBdr>
    </w:div>
    <w:div w:id="169411611">
      <w:bodyDiv w:val="1"/>
      <w:marLeft w:val="0"/>
      <w:marRight w:val="0"/>
      <w:marTop w:val="0"/>
      <w:marBottom w:val="0"/>
      <w:divBdr>
        <w:top w:val="none" w:sz="0" w:space="0" w:color="auto"/>
        <w:left w:val="none" w:sz="0" w:space="0" w:color="auto"/>
        <w:bottom w:val="none" w:sz="0" w:space="0" w:color="auto"/>
        <w:right w:val="none" w:sz="0" w:space="0" w:color="auto"/>
      </w:divBdr>
    </w:div>
    <w:div w:id="176621619">
      <w:bodyDiv w:val="1"/>
      <w:marLeft w:val="0"/>
      <w:marRight w:val="0"/>
      <w:marTop w:val="0"/>
      <w:marBottom w:val="0"/>
      <w:divBdr>
        <w:top w:val="none" w:sz="0" w:space="0" w:color="auto"/>
        <w:left w:val="none" w:sz="0" w:space="0" w:color="auto"/>
        <w:bottom w:val="none" w:sz="0" w:space="0" w:color="auto"/>
        <w:right w:val="none" w:sz="0" w:space="0" w:color="auto"/>
      </w:divBdr>
    </w:div>
    <w:div w:id="202862379">
      <w:bodyDiv w:val="1"/>
      <w:marLeft w:val="0"/>
      <w:marRight w:val="0"/>
      <w:marTop w:val="0"/>
      <w:marBottom w:val="0"/>
      <w:divBdr>
        <w:top w:val="none" w:sz="0" w:space="0" w:color="auto"/>
        <w:left w:val="none" w:sz="0" w:space="0" w:color="auto"/>
        <w:bottom w:val="none" w:sz="0" w:space="0" w:color="auto"/>
        <w:right w:val="none" w:sz="0" w:space="0" w:color="auto"/>
      </w:divBdr>
      <w:divsChild>
        <w:div w:id="129517613">
          <w:marLeft w:val="634"/>
          <w:marRight w:val="0"/>
          <w:marTop w:val="0"/>
          <w:marBottom w:val="0"/>
          <w:divBdr>
            <w:top w:val="none" w:sz="0" w:space="0" w:color="auto"/>
            <w:left w:val="none" w:sz="0" w:space="0" w:color="auto"/>
            <w:bottom w:val="none" w:sz="0" w:space="0" w:color="auto"/>
            <w:right w:val="none" w:sz="0" w:space="0" w:color="auto"/>
          </w:divBdr>
        </w:div>
        <w:div w:id="350844068">
          <w:marLeft w:val="274"/>
          <w:marRight w:val="0"/>
          <w:marTop w:val="120"/>
          <w:marBottom w:val="0"/>
          <w:divBdr>
            <w:top w:val="none" w:sz="0" w:space="0" w:color="auto"/>
            <w:left w:val="none" w:sz="0" w:space="0" w:color="auto"/>
            <w:bottom w:val="none" w:sz="0" w:space="0" w:color="auto"/>
            <w:right w:val="none" w:sz="0" w:space="0" w:color="auto"/>
          </w:divBdr>
        </w:div>
        <w:div w:id="1017269711">
          <w:marLeft w:val="634"/>
          <w:marRight w:val="0"/>
          <w:marTop w:val="0"/>
          <w:marBottom w:val="0"/>
          <w:divBdr>
            <w:top w:val="none" w:sz="0" w:space="0" w:color="auto"/>
            <w:left w:val="none" w:sz="0" w:space="0" w:color="auto"/>
            <w:bottom w:val="none" w:sz="0" w:space="0" w:color="auto"/>
            <w:right w:val="none" w:sz="0" w:space="0" w:color="auto"/>
          </w:divBdr>
        </w:div>
        <w:div w:id="1111970163">
          <w:marLeft w:val="634"/>
          <w:marRight w:val="0"/>
          <w:marTop w:val="0"/>
          <w:marBottom w:val="0"/>
          <w:divBdr>
            <w:top w:val="none" w:sz="0" w:space="0" w:color="auto"/>
            <w:left w:val="none" w:sz="0" w:space="0" w:color="auto"/>
            <w:bottom w:val="none" w:sz="0" w:space="0" w:color="auto"/>
            <w:right w:val="none" w:sz="0" w:space="0" w:color="auto"/>
          </w:divBdr>
        </w:div>
        <w:div w:id="1186097174">
          <w:marLeft w:val="634"/>
          <w:marRight w:val="0"/>
          <w:marTop w:val="0"/>
          <w:marBottom w:val="0"/>
          <w:divBdr>
            <w:top w:val="none" w:sz="0" w:space="0" w:color="auto"/>
            <w:left w:val="none" w:sz="0" w:space="0" w:color="auto"/>
            <w:bottom w:val="none" w:sz="0" w:space="0" w:color="auto"/>
            <w:right w:val="none" w:sz="0" w:space="0" w:color="auto"/>
          </w:divBdr>
        </w:div>
        <w:div w:id="1257715531">
          <w:marLeft w:val="634"/>
          <w:marRight w:val="0"/>
          <w:marTop w:val="0"/>
          <w:marBottom w:val="0"/>
          <w:divBdr>
            <w:top w:val="none" w:sz="0" w:space="0" w:color="auto"/>
            <w:left w:val="none" w:sz="0" w:space="0" w:color="auto"/>
            <w:bottom w:val="none" w:sz="0" w:space="0" w:color="auto"/>
            <w:right w:val="none" w:sz="0" w:space="0" w:color="auto"/>
          </w:divBdr>
        </w:div>
        <w:div w:id="1298873799">
          <w:marLeft w:val="634"/>
          <w:marRight w:val="0"/>
          <w:marTop w:val="0"/>
          <w:marBottom w:val="0"/>
          <w:divBdr>
            <w:top w:val="none" w:sz="0" w:space="0" w:color="auto"/>
            <w:left w:val="none" w:sz="0" w:space="0" w:color="auto"/>
            <w:bottom w:val="none" w:sz="0" w:space="0" w:color="auto"/>
            <w:right w:val="none" w:sz="0" w:space="0" w:color="auto"/>
          </w:divBdr>
        </w:div>
        <w:div w:id="1575436201">
          <w:marLeft w:val="634"/>
          <w:marRight w:val="0"/>
          <w:marTop w:val="0"/>
          <w:marBottom w:val="0"/>
          <w:divBdr>
            <w:top w:val="none" w:sz="0" w:space="0" w:color="auto"/>
            <w:left w:val="none" w:sz="0" w:space="0" w:color="auto"/>
            <w:bottom w:val="none" w:sz="0" w:space="0" w:color="auto"/>
            <w:right w:val="none" w:sz="0" w:space="0" w:color="auto"/>
          </w:divBdr>
        </w:div>
        <w:div w:id="1595164836">
          <w:marLeft w:val="634"/>
          <w:marRight w:val="0"/>
          <w:marTop w:val="0"/>
          <w:marBottom w:val="0"/>
          <w:divBdr>
            <w:top w:val="none" w:sz="0" w:space="0" w:color="auto"/>
            <w:left w:val="none" w:sz="0" w:space="0" w:color="auto"/>
            <w:bottom w:val="none" w:sz="0" w:space="0" w:color="auto"/>
            <w:right w:val="none" w:sz="0" w:space="0" w:color="auto"/>
          </w:divBdr>
        </w:div>
        <w:div w:id="1617566175">
          <w:marLeft w:val="634"/>
          <w:marRight w:val="0"/>
          <w:marTop w:val="0"/>
          <w:marBottom w:val="0"/>
          <w:divBdr>
            <w:top w:val="none" w:sz="0" w:space="0" w:color="auto"/>
            <w:left w:val="none" w:sz="0" w:space="0" w:color="auto"/>
            <w:bottom w:val="none" w:sz="0" w:space="0" w:color="auto"/>
            <w:right w:val="none" w:sz="0" w:space="0" w:color="auto"/>
          </w:divBdr>
        </w:div>
        <w:div w:id="2000035445">
          <w:marLeft w:val="634"/>
          <w:marRight w:val="0"/>
          <w:marTop w:val="0"/>
          <w:marBottom w:val="0"/>
          <w:divBdr>
            <w:top w:val="none" w:sz="0" w:space="0" w:color="auto"/>
            <w:left w:val="none" w:sz="0" w:space="0" w:color="auto"/>
            <w:bottom w:val="none" w:sz="0" w:space="0" w:color="auto"/>
            <w:right w:val="none" w:sz="0" w:space="0" w:color="auto"/>
          </w:divBdr>
        </w:div>
      </w:divsChild>
    </w:div>
    <w:div w:id="207576274">
      <w:bodyDiv w:val="1"/>
      <w:marLeft w:val="0"/>
      <w:marRight w:val="0"/>
      <w:marTop w:val="0"/>
      <w:marBottom w:val="0"/>
      <w:divBdr>
        <w:top w:val="none" w:sz="0" w:space="0" w:color="auto"/>
        <w:left w:val="none" w:sz="0" w:space="0" w:color="auto"/>
        <w:bottom w:val="none" w:sz="0" w:space="0" w:color="auto"/>
        <w:right w:val="none" w:sz="0" w:space="0" w:color="auto"/>
      </w:divBdr>
      <w:divsChild>
        <w:div w:id="947352846">
          <w:marLeft w:val="274"/>
          <w:marRight w:val="0"/>
          <w:marTop w:val="120"/>
          <w:marBottom w:val="0"/>
          <w:divBdr>
            <w:top w:val="none" w:sz="0" w:space="0" w:color="auto"/>
            <w:left w:val="none" w:sz="0" w:space="0" w:color="auto"/>
            <w:bottom w:val="none" w:sz="0" w:space="0" w:color="auto"/>
            <w:right w:val="none" w:sz="0" w:space="0" w:color="auto"/>
          </w:divBdr>
        </w:div>
        <w:div w:id="1087573446">
          <w:marLeft w:val="634"/>
          <w:marRight w:val="0"/>
          <w:marTop w:val="0"/>
          <w:marBottom w:val="0"/>
          <w:divBdr>
            <w:top w:val="none" w:sz="0" w:space="0" w:color="auto"/>
            <w:left w:val="none" w:sz="0" w:space="0" w:color="auto"/>
            <w:bottom w:val="none" w:sz="0" w:space="0" w:color="auto"/>
            <w:right w:val="none" w:sz="0" w:space="0" w:color="auto"/>
          </w:divBdr>
        </w:div>
        <w:div w:id="1755281357">
          <w:marLeft w:val="634"/>
          <w:marRight w:val="0"/>
          <w:marTop w:val="0"/>
          <w:marBottom w:val="0"/>
          <w:divBdr>
            <w:top w:val="none" w:sz="0" w:space="0" w:color="auto"/>
            <w:left w:val="none" w:sz="0" w:space="0" w:color="auto"/>
            <w:bottom w:val="none" w:sz="0" w:space="0" w:color="auto"/>
            <w:right w:val="none" w:sz="0" w:space="0" w:color="auto"/>
          </w:divBdr>
        </w:div>
        <w:div w:id="2040543079">
          <w:marLeft w:val="634"/>
          <w:marRight w:val="0"/>
          <w:marTop w:val="0"/>
          <w:marBottom w:val="0"/>
          <w:divBdr>
            <w:top w:val="none" w:sz="0" w:space="0" w:color="auto"/>
            <w:left w:val="none" w:sz="0" w:space="0" w:color="auto"/>
            <w:bottom w:val="none" w:sz="0" w:space="0" w:color="auto"/>
            <w:right w:val="none" w:sz="0" w:space="0" w:color="auto"/>
          </w:divBdr>
        </w:div>
        <w:div w:id="2102794951">
          <w:marLeft w:val="634"/>
          <w:marRight w:val="0"/>
          <w:marTop w:val="0"/>
          <w:marBottom w:val="0"/>
          <w:divBdr>
            <w:top w:val="none" w:sz="0" w:space="0" w:color="auto"/>
            <w:left w:val="none" w:sz="0" w:space="0" w:color="auto"/>
            <w:bottom w:val="none" w:sz="0" w:space="0" w:color="auto"/>
            <w:right w:val="none" w:sz="0" w:space="0" w:color="auto"/>
          </w:divBdr>
        </w:div>
      </w:divsChild>
    </w:div>
    <w:div w:id="219487145">
      <w:bodyDiv w:val="1"/>
      <w:marLeft w:val="0"/>
      <w:marRight w:val="0"/>
      <w:marTop w:val="0"/>
      <w:marBottom w:val="0"/>
      <w:divBdr>
        <w:top w:val="none" w:sz="0" w:space="0" w:color="auto"/>
        <w:left w:val="none" w:sz="0" w:space="0" w:color="auto"/>
        <w:bottom w:val="none" w:sz="0" w:space="0" w:color="auto"/>
        <w:right w:val="none" w:sz="0" w:space="0" w:color="auto"/>
      </w:divBdr>
      <w:divsChild>
        <w:div w:id="1186989524">
          <w:marLeft w:val="360"/>
          <w:marRight w:val="0"/>
          <w:marTop w:val="158"/>
          <w:marBottom w:val="0"/>
          <w:divBdr>
            <w:top w:val="none" w:sz="0" w:space="0" w:color="auto"/>
            <w:left w:val="none" w:sz="0" w:space="0" w:color="auto"/>
            <w:bottom w:val="none" w:sz="0" w:space="0" w:color="auto"/>
            <w:right w:val="none" w:sz="0" w:space="0" w:color="auto"/>
          </w:divBdr>
        </w:div>
      </w:divsChild>
    </w:div>
    <w:div w:id="220144175">
      <w:bodyDiv w:val="1"/>
      <w:marLeft w:val="0"/>
      <w:marRight w:val="0"/>
      <w:marTop w:val="0"/>
      <w:marBottom w:val="0"/>
      <w:divBdr>
        <w:top w:val="none" w:sz="0" w:space="0" w:color="auto"/>
        <w:left w:val="none" w:sz="0" w:space="0" w:color="auto"/>
        <w:bottom w:val="none" w:sz="0" w:space="0" w:color="auto"/>
        <w:right w:val="none" w:sz="0" w:space="0" w:color="auto"/>
      </w:divBdr>
    </w:div>
    <w:div w:id="220791027">
      <w:bodyDiv w:val="1"/>
      <w:marLeft w:val="0"/>
      <w:marRight w:val="0"/>
      <w:marTop w:val="0"/>
      <w:marBottom w:val="0"/>
      <w:divBdr>
        <w:top w:val="none" w:sz="0" w:space="0" w:color="auto"/>
        <w:left w:val="none" w:sz="0" w:space="0" w:color="auto"/>
        <w:bottom w:val="none" w:sz="0" w:space="0" w:color="auto"/>
        <w:right w:val="none" w:sz="0" w:space="0" w:color="auto"/>
      </w:divBdr>
    </w:div>
    <w:div w:id="243297903">
      <w:bodyDiv w:val="1"/>
      <w:marLeft w:val="0"/>
      <w:marRight w:val="0"/>
      <w:marTop w:val="0"/>
      <w:marBottom w:val="0"/>
      <w:divBdr>
        <w:top w:val="none" w:sz="0" w:space="0" w:color="auto"/>
        <w:left w:val="none" w:sz="0" w:space="0" w:color="auto"/>
        <w:bottom w:val="none" w:sz="0" w:space="0" w:color="auto"/>
        <w:right w:val="none" w:sz="0" w:space="0" w:color="auto"/>
      </w:divBdr>
    </w:div>
    <w:div w:id="261493717">
      <w:bodyDiv w:val="1"/>
      <w:marLeft w:val="0"/>
      <w:marRight w:val="0"/>
      <w:marTop w:val="0"/>
      <w:marBottom w:val="0"/>
      <w:divBdr>
        <w:top w:val="none" w:sz="0" w:space="0" w:color="auto"/>
        <w:left w:val="none" w:sz="0" w:space="0" w:color="auto"/>
        <w:bottom w:val="none" w:sz="0" w:space="0" w:color="auto"/>
        <w:right w:val="none" w:sz="0" w:space="0" w:color="auto"/>
      </w:divBdr>
    </w:div>
    <w:div w:id="273634464">
      <w:bodyDiv w:val="1"/>
      <w:marLeft w:val="0"/>
      <w:marRight w:val="0"/>
      <w:marTop w:val="0"/>
      <w:marBottom w:val="0"/>
      <w:divBdr>
        <w:top w:val="none" w:sz="0" w:space="0" w:color="auto"/>
        <w:left w:val="none" w:sz="0" w:space="0" w:color="auto"/>
        <w:bottom w:val="none" w:sz="0" w:space="0" w:color="auto"/>
        <w:right w:val="none" w:sz="0" w:space="0" w:color="auto"/>
      </w:divBdr>
    </w:div>
    <w:div w:id="311712898">
      <w:bodyDiv w:val="1"/>
      <w:marLeft w:val="0"/>
      <w:marRight w:val="0"/>
      <w:marTop w:val="0"/>
      <w:marBottom w:val="0"/>
      <w:divBdr>
        <w:top w:val="none" w:sz="0" w:space="0" w:color="auto"/>
        <w:left w:val="none" w:sz="0" w:space="0" w:color="auto"/>
        <w:bottom w:val="none" w:sz="0" w:space="0" w:color="auto"/>
        <w:right w:val="none" w:sz="0" w:space="0" w:color="auto"/>
      </w:divBdr>
    </w:div>
    <w:div w:id="344289451">
      <w:bodyDiv w:val="1"/>
      <w:marLeft w:val="0"/>
      <w:marRight w:val="0"/>
      <w:marTop w:val="0"/>
      <w:marBottom w:val="0"/>
      <w:divBdr>
        <w:top w:val="none" w:sz="0" w:space="0" w:color="auto"/>
        <w:left w:val="none" w:sz="0" w:space="0" w:color="auto"/>
        <w:bottom w:val="none" w:sz="0" w:space="0" w:color="auto"/>
        <w:right w:val="none" w:sz="0" w:space="0" w:color="auto"/>
      </w:divBdr>
    </w:div>
    <w:div w:id="360978069">
      <w:bodyDiv w:val="1"/>
      <w:marLeft w:val="0"/>
      <w:marRight w:val="0"/>
      <w:marTop w:val="0"/>
      <w:marBottom w:val="0"/>
      <w:divBdr>
        <w:top w:val="none" w:sz="0" w:space="0" w:color="auto"/>
        <w:left w:val="none" w:sz="0" w:space="0" w:color="auto"/>
        <w:bottom w:val="none" w:sz="0" w:space="0" w:color="auto"/>
        <w:right w:val="none" w:sz="0" w:space="0" w:color="auto"/>
      </w:divBdr>
      <w:divsChild>
        <w:div w:id="2048989867">
          <w:marLeft w:val="0"/>
          <w:marRight w:val="0"/>
          <w:marTop w:val="0"/>
          <w:marBottom w:val="0"/>
          <w:divBdr>
            <w:top w:val="none" w:sz="0" w:space="0" w:color="auto"/>
            <w:left w:val="none" w:sz="0" w:space="0" w:color="auto"/>
            <w:bottom w:val="none" w:sz="0" w:space="0" w:color="auto"/>
            <w:right w:val="none" w:sz="0" w:space="0" w:color="auto"/>
          </w:divBdr>
          <w:divsChild>
            <w:div w:id="1910378567">
              <w:marLeft w:val="0"/>
              <w:marRight w:val="0"/>
              <w:marTop w:val="0"/>
              <w:marBottom w:val="0"/>
              <w:divBdr>
                <w:top w:val="none" w:sz="0" w:space="0" w:color="auto"/>
                <w:left w:val="none" w:sz="0" w:space="0" w:color="auto"/>
                <w:bottom w:val="none" w:sz="0" w:space="0" w:color="auto"/>
                <w:right w:val="none" w:sz="0" w:space="0" w:color="auto"/>
              </w:divBdr>
              <w:divsChild>
                <w:div w:id="8450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3447">
      <w:bodyDiv w:val="1"/>
      <w:marLeft w:val="0"/>
      <w:marRight w:val="0"/>
      <w:marTop w:val="0"/>
      <w:marBottom w:val="0"/>
      <w:divBdr>
        <w:top w:val="none" w:sz="0" w:space="0" w:color="auto"/>
        <w:left w:val="none" w:sz="0" w:space="0" w:color="auto"/>
        <w:bottom w:val="none" w:sz="0" w:space="0" w:color="auto"/>
        <w:right w:val="none" w:sz="0" w:space="0" w:color="auto"/>
      </w:divBdr>
      <w:divsChild>
        <w:div w:id="518743336">
          <w:marLeft w:val="1440"/>
          <w:marRight w:val="0"/>
          <w:marTop w:val="0"/>
          <w:marBottom w:val="0"/>
          <w:divBdr>
            <w:top w:val="none" w:sz="0" w:space="0" w:color="auto"/>
            <w:left w:val="none" w:sz="0" w:space="0" w:color="auto"/>
            <w:bottom w:val="none" w:sz="0" w:space="0" w:color="auto"/>
            <w:right w:val="none" w:sz="0" w:space="0" w:color="auto"/>
          </w:divBdr>
        </w:div>
        <w:div w:id="659893785">
          <w:marLeft w:val="720"/>
          <w:marRight w:val="0"/>
          <w:marTop w:val="0"/>
          <w:marBottom w:val="0"/>
          <w:divBdr>
            <w:top w:val="none" w:sz="0" w:space="0" w:color="auto"/>
            <w:left w:val="none" w:sz="0" w:space="0" w:color="auto"/>
            <w:bottom w:val="none" w:sz="0" w:space="0" w:color="auto"/>
            <w:right w:val="none" w:sz="0" w:space="0" w:color="auto"/>
          </w:divBdr>
        </w:div>
        <w:div w:id="773207394">
          <w:marLeft w:val="720"/>
          <w:marRight w:val="0"/>
          <w:marTop w:val="0"/>
          <w:marBottom w:val="0"/>
          <w:divBdr>
            <w:top w:val="none" w:sz="0" w:space="0" w:color="auto"/>
            <w:left w:val="none" w:sz="0" w:space="0" w:color="auto"/>
            <w:bottom w:val="none" w:sz="0" w:space="0" w:color="auto"/>
            <w:right w:val="none" w:sz="0" w:space="0" w:color="auto"/>
          </w:divBdr>
        </w:div>
        <w:div w:id="1259219806">
          <w:marLeft w:val="720"/>
          <w:marRight w:val="0"/>
          <w:marTop w:val="0"/>
          <w:marBottom w:val="0"/>
          <w:divBdr>
            <w:top w:val="none" w:sz="0" w:space="0" w:color="auto"/>
            <w:left w:val="none" w:sz="0" w:space="0" w:color="auto"/>
            <w:bottom w:val="none" w:sz="0" w:space="0" w:color="auto"/>
            <w:right w:val="none" w:sz="0" w:space="0" w:color="auto"/>
          </w:divBdr>
        </w:div>
        <w:div w:id="1967160277">
          <w:marLeft w:val="2160"/>
          <w:marRight w:val="0"/>
          <w:marTop w:val="0"/>
          <w:marBottom w:val="0"/>
          <w:divBdr>
            <w:top w:val="none" w:sz="0" w:space="0" w:color="auto"/>
            <w:left w:val="none" w:sz="0" w:space="0" w:color="auto"/>
            <w:bottom w:val="none" w:sz="0" w:space="0" w:color="auto"/>
            <w:right w:val="none" w:sz="0" w:space="0" w:color="auto"/>
          </w:divBdr>
        </w:div>
      </w:divsChild>
    </w:div>
    <w:div w:id="381753504">
      <w:bodyDiv w:val="1"/>
      <w:marLeft w:val="0"/>
      <w:marRight w:val="0"/>
      <w:marTop w:val="0"/>
      <w:marBottom w:val="0"/>
      <w:divBdr>
        <w:top w:val="none" w:sz="0" w:space="0" w:color="auto"/>
        <w:left w:val="none" w:sz="0" w:space="0" w:color="auto"/>
        <w:bottom w:val="none" w:sz="0" w:space="0" w:color="auto"/>
        <w:right w:val="none" w:sz="0" w:space="0" w:color="auto"/>
      </w:divBdr>
    </w:div>
    <w:div w:id="409621152">
      <w:bodyDiv w:val="1"/>
      <w:marLeft w:val="0"/>
      <w:marRight w:val="0"/>
      <w:marTop w:val="0"/>
      <w:marBottom w:val="0"/>
      <w:divBdr>
        <w:top w:val="none" w:sz="0" w:space="0" w:color="auto"/>
        <w:left w:val="none" w:sz="0" w:space="0" w:color="auto"/>
        <w:bottom w:val="none" w:sz="0" w:space="0" w:color="auto"/>
        <w:right w:val="none" w:sz="0" w:space="0" w:color="auto"/>
      </w:divBdr>
    </w:div>
    <w:div w:id="412434378">
      <w:bodyDiv w:val="1"/>
      <w:marLeft w:val="0"/>
      <w:marRight w:val="0"/>
      <w:marTop w:val="0"/>
      <w:marBottom w:val="0"/>
      <w:divBdr>
        <w:top w:val="none" w:sz="0" w:space="0" w:color="auto"/>
        <w:left w:val="none" w:sz="0" w:space="0" w:color="auto"/>
        <w:bottom w:val="none" w:sz="0" w:space="0" w:color="auto"/>
        <w:right w:val="none" w:sz="0" w:space="0" w:color="auto"/>
      </w:divBdr>
    </w:div>
    <w:div w:id="429088221">
      <w:bodyDiv w:val="1"/>
      <w:marLeft w:val="0"/>
      <w:marRight w:val="0"/>
      <w:marTop w:val="0"/>
      <w:marBottom w:val="0"/>
      <w:divBdr>
        <w:top w:val="none" w:sz="0" w:space="0" w:color="auto"/>
        <w:left w:val="none" w:sz="0" w:space="0" w:color="auto"/>
        <w:bottom w:val="none" w:sz="0" w:space="0" w:color="auto"/>
        <w:right w:val="none" w:sz="0" w:space="0" w:color="auto"/>
      </w:divBdr>
    </w:div>
    <w:div w:id="431557899">
      <w:bodyDiv w:val="1"/>
      <w:marLeft w:val="0"/>
      <w:marRight w:val="0"/>
      <w:marTop w:val="0"/>
      <w:marBottom w:val="0"/>
      <w:divBdr>
        <w:top w:val="none" w:sz="0" w:space="0" w:color="auto"/>
        <w:left w:val="none" w:sz="0" w:space="0" w:color="auto"/>
        <w:bottom w:val="none" w:sz="0" w:space="0" w:color="auto"/>
        <w:right w:val="none" w:sz="0" w:space="0" w:color="auto"/>
      </w:divBdr>
      <w:divsChild>
        <w:div w:id="968508154">
          <w:marLeft w:val="0"/>
          <w:marRight w:val="0"/>
          <w:marTop w:val="0"/>
          <w:marBottom w:val="0"/>
          <w:divBdr>
            <w:top w:val="none" w:sz="0" w:space="0" w:color="auto"/>
            <w:left w:val="none" w:sz="0" w:space="0" w:color="auto"/>
            <w:bottom w:val="none" w:sz="0" w:space="0" w:color="auto"/>
            <w:right w:val="none" w:sz="0" w:space="0" w:color="auto"/>
          </w:divBdr>
          <w:divsChild>
            <w:div w:id="866868999">
              <w:marLeft w:val="0"/>
              <w:marRight w:val="0"/>
              <w:marTop w:val="0"/>
              <w:marBottom w:val="0"/>
              <w:divBdr>
                <w:top w:val="none" w:sz="0" w:space="0" w:color="auto"/>
                <w:left w:val="none" w:sz="0" w:space="0" w:color="auto"/>
                <w:bottom w:val="none" w:sz="0" w:space="0" w:color="auto"/>
                <w:right w:val="none" w:sz="0" w:space="0" w:color="auto"/>
              </w:divBdr>
              <w:divsChild>
                <w:div w:id="1328285090">
                  <w:marLeft w:val="0"/>
                  <w:marRight w:val="0"/>
                  <w:marTop w:val="0"/>
                  <w:marBottom w:val="0"/>
                  <w:divBdr>
                    <w:top w:val="none" w:sz="0" w:space="0" w:color="auto"/>
                    <w:left w:val="none" w:sz="0" w:space="0" w:color="auto"/>
                    <w:bottom w:val="none" w:sz="0" w:space="0" w:color="auto"/>
                    <w:right w:val="none" w:sz="0" w:space="0" w:color="auto"/>
                  </w:divBdr>
                  <w:divsChild>
                    <w:div w:id="9674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7592">
          <w:marLeft w:val="0"/>
          <w:marRight w:val="0"/>
          <w:marTop w:val="0"/>
          <w:marBottom w:val="0"/>
          <w:divBdr>
            <w:top w:val="none" w:sz="0" w:space="0" w:color="auto"/>
            <w:left w:val="none" w:sz="0" w:space="0" w:color="auto"/>
            <w:bottom w:val="none" w:sz="0" w:space="0" w:color="auto"/>
            <w:right w:val="none" w:sz="0" w:space="0" w:color="auto"/>
          </w:divBdr>
          <w:divsChild>
            <w:div w:id="1838031334">
              <w:marLeft w:val="0"/>
              <w:marRight w:val="0"/>
              <w:marTop w:val="0"/>
              <w:marBottom w:val="0"/>
              <w:divBdr>
                <w:top w:val="none" w:sz="0" w:space="0" w:color="auto"/>
                <w:left w:val="none" w:sz="0" w:space="0" w:color="auto"/>
                <w:bottom w:val="none" w:sz="0" w:space="0" w:color="auto"/>
                <w:right w:val="none" w:sz="0" w:space="0" w:color="auto"/>
              </w:divBdr>
              <w:divsChild>
                <w:div w:id="1788426770">
                  <w:marLeft w:val="0"/>
                  <w:marRight w:val="0"/>
                  <w:marTop w:val="0"/>
                  <w:marBottom w:val="0"/>
                  <w:divBdr>
                    <w:top w:val="none" w:sz="0" w:space="0" w:color="auto"/>
                    <w:left w:val="none" w:sz="0" w:space="0" w:color="auto"/>
                    <w:bottom w:val="none" w:sz="0" w:space="0" w:color="auto"/>
                    <w:right w:val="none" w:sz="0" w:space="0" w:color="auto"/>
                  </w:divBdr>
                  <w:divsChild>
                    <w:div w:id="2943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5487">
      <w:bodyDiv w:val="1"/>
      <w:marLeft w:val="0"/>
      <w:marRight w:val="0"/>
      <w:marTop w:val="0"/>
      <w:marBottom w:val="0"/>
      <w:divBdr>
        <w:top w:val="none" w:sz="0" w:space="0" w:color="auto"/>
        <w:left w:val="none" w:sz="0" w:space="0" w:color="auto"/>
        <w:bottom w:val="none" w:sz="0" w:space="0" w:color="auto"/>
        <w:right w:val="none" w:sz="0" w:space="0" w:color="auto"/>
      </w:divBdr>
    </w:div>
    <w:div w:id="466171710">
      <w:bodyDiv w:val="1"/>
      <w:marLeft w:val="0"/>
      <w:marRight w:val="0"/>
      <w:marTop w:val="0"/>
      <w:marBottom w:val="0"/>
      <w:divBdr>
        <w:top w:val="none" w:sz="0" w:space="0" w:color="auto"/>
        <w:left w:val="none" w:sz="0" w:space="0" w:color="auto"/>
        <w:bottom w:val="none" w:sz="0" w:space="0" w:color="auto"/>
        <w:right w:val="none" w:sz="0" w:space="0" w:color="auto"/>
      </w:divBdr>
    </w:div>
    <w:div w:id="467629907">
      <w:bodyDiv w:val="1"/>
      <w:marLeft w:val="0"/>
      <w:marRight w:val="0"/>
      <w:marTop w:val="0"/>
      <w:marBottom w:val="0"/>
      <w:divBdr>
        <w:top w:val="none" w:sz="0" w:space="0" w:color="auto"/>
        <w:left w:val="none" w:sz="0" w:space="0" w:color="auto"/>
        <w:bottom w:val="none" w:sz="0" w:space="0" w:color="auto"/>
        <w:right w:val="none" w:sz="0" w:space="0" w:color="auto"/>
      </w:divBdr>
    </w:div>
    <w:div w:id="500241569">
      <w:bodyDiv w:val="1"/>
      <w:marLeft w:val="0"/>
      <w:marRight w:val="0"/>
      <w:marTop w:val="0"/>
      <w:marBottom w:val="0"/>
      <w:divBdr>
        <w:top w:val="none" w:sz="0" w:space="0" w:color="auto"/>
        <w:left w:val="none" w:sz="0" w:space="0" w:color="auto"/>
        <w:bottom w:val="none" w:sz="0" w:space="0" w:color="auto"/>
        <w:right w:val="none" w:sz="0" w:space="0" w:color="auto"/>
      </w:divBdr>
    </w:div>
    <w:div w:id="501042882">
      <w:bodyDiv w:val="1"/>
      <w:marLeft w:val="0"/>
      <w:marRight w:val="0"/>
      <w:marTop w:val="0"/>
      <w:marBottom w:val="0"/>
      <w:divBdr>
        <w:top w:val="none" w:sz="0" w:space="0" w:color="auto"/>
        <w:left w:val="none" w:sz="0" w:space="0" w:color="auto"/>
        <w:bottom w:val="none" w:sz="0" w:space="0" w:color="auto"/>
        <w:right w:val="none" w:sz="0" w:space="0" w:color="auto"/>
      </w:divBdr>
    </w:div>
    <w:div w:id="503011222">
      <w:bodyDiv w:val="1"/>
      <w:marLeft w:val="0"/>
      <w:marRight w:val="0"/>
      <w:marTop w:val="0"/>
      <w:marBottom w:val="0"/>
      <w:divBdr>
        <w:top w:val="none" w:sz="0" w:space="0" w:color="auto"/>
        <w:left w:val="none" w:sz="0" w:space="0" w:color="auto"/>
        <w:bottom w:val="none" w:sz="0" w:space="0" w:color="auto"/>
        <w:right w:val="none" w:sz="0" w:space="0" w:color="auto"/>
      </w:divBdr>
    </w:div>
    <w:div w:id="507066086">
      <w:bodyDiv w:val="1"/>
      <w:marLeft w:val="0"/>
      <w:marRight w:val="0"/>
      <w:marTop w:val="0"/>
      <w:marBottom w:val="0"/>
      <w:divBdr>
        <w:top w:val="none" w:sz="0" w:space="0" w:color="auto"/>
        <w:left w:val="none" w:sz="0" w:space="0" w:color="auto"/>
        <w:bottom w:val="none" w:sz="0" w:space="0" w:color="auto"/>
        <w:right w:val="none" w:sz="0" w:space="0" w:color="auto"/>
      </w:divBdr>
      <w:divsChild>
        <w:div w:id="27876415">
          <w:marLeft w:val="1426"/>
          <w:marRight w:val="0"/>
          <w:marTop w:val="77"/>
          <w:marBottom w:val="0"/>
          <w:divBdr>
            <w:top w:val="none" w:sz="0" w:space="0" w:color="auto"/>
            <w:left w:val="none" w:sz="0" w:space="0" w:color="auto"/>
            <w:bottom w:val="none" w:sz="0" w:space="0" w:color="auto"/>
            <w:right w:val="none" w:sz="0" w:space="0" w:color="auto"/>
          </w:divBdr>
        </w:div>
        <w:div w:id="248392499">
          <w:marLeft w:val="1426"/>
          <w:marRight w:val="0"/>
          <w:marTop w:val="77"/>
          <w:marBottom w:val="0"/>
          <w:divBdr>
            <w:top w:val="none" w:sz="0" w:space="0" w:color="auto"/>
            <w:left w:val="none" w:sz="0" w:space="0" w:color="auto"/>
            <w:bottom w:val="none" w:sz="0" w:space="0" w:color="auto"/>
            <w:right w:val="none" w:sz="0" w:space="0" w:color="auto"/>
          </w:divBdr>
        </w:div>
        <w:div w:id="981813995">
          <w:marLeft w:val="1426"/>
          <w:marRight w:val="0"/>
          <w:marTop w:val="77"/>
          <w:marBottom w:val="0"/>
          <w:divBdr>
            <w:top w:val="none" w:sz="0" w:space="0" w:color="auto"/>
            <w:left w:val="none" w:sz="0" w:space="0" w:color="auto"/>
            <w:bottom w:val="none" w:sz="0" w:space="0" w:color="auto"/>
            <w:right w:val="none" w:sz="0" w:space="0" w:color="auto"/>
          </w:divBdr>
        </w:div>
        <w:div w:id="1171919312">
          <w:marLeft w:val="1426"/>
          <w:marRight w:val="0"/>
          <w:marTop w:val="77"/>
          <w:marBottom w:val="0"/>
          <w:divBdr>
            <w:top w:val="none" w:sz="0" w:space="0" w:color="auto"/>
            <w:left w:val="none" w:sz="0" w:space="0" w:color="auto"/>
            <w:bottom w:val="none" w:sz="0" w:space="0" w:color="auto"/>
            <w:right w:val="none" w:sz="0" w:space="0" w:color="auto"/>
          </w:divBdr>
        </w:div>
        <w:div w:id="1207261408">
          <w:marLeft w:val="1426"/>
          <w:marRight w:val="0"/>
          <w:marTop w:val="77"/>
          <w:marBottom w:val="0"/>
          <w:divBdr>
            <w:top w:val="none" w:sz="0" w:space="0" w:color="auto"/>
            <w:left w:val="none" w:sz="0" w:space="0" w:color="auto"/>
            <w:bottom w:val="none" w:sz="0" w:space="0" w:color="auto"/>
            <w:right w:val="none" w:sz="0" w:space="0" w:color="auto"/>
          </w:divBdr>
        </w:div>
      </w:divsChild>
    </w:div>
    <w:div w:id="521750518">
      <w:bodyDiv w:val="1"/>
      <w:marLeft w:val="0"/>
      <w:marRight w:val="0"/>
      <w:marTop w:val="0"/>
      <w:marBottom w:val="0"/>
      <w:divBdr>
        <w:top w:val="none" w:sz="0" w:space="0" w:color="auto"/>
        <w:left w:val="none" w:sz="0" w:space="0" w:color="auto"/>
        <w:bottom w:val="none" w:sz="0" w:space="0" w:color="auto"/>
        <w:right w:val="none" w:sz="0" w:space="0" w:color="auto"/>
      </w:divBdr>
    </w:div>
    <w:div w:id="525562018">
      <w:bodyDiv w:val="1"/>
      <w:marLeft w:val="0"/>
      <w:marRight w:val="0"/>
      <w:marTop w:val="0"/>
      <w:marBottom w:val="0"/>
      <w:divBdr>
        <w:top w:val="none" w:sz="0" w:space="0" w:color="auto"/>
        <w:left w:val="none" w:sz="0" w:space="0" w:color="auto"/>
        <w:bottom w:val="none" w:sz="0" w:space="0" w:color="auto"/>
        <w:right w:val="none" w:sz="0" w:space="0" w:color="auto"/>
      </w:divBdr>
    </w:div>
    <w:div w:id="551624186">
      <w:bodyDiv w:val="1"/>
      <w:marLeft w:val="0"/>
      <w:marRight w:val="0"/>
      <w:marTop w:val="0"/>
      <w:marBottom w:val="0"/>
      <w:divBdr>
        <w:top w:val="none" w:sz="0" w:space="0" w:color="auto"/>
        <w:left w:val="none" w:sz="0" w:space="0" w:color="auto"/>
        <w:bottom w:val="none" w:sz="0" w:space="0" w:color="auto"/>
        <w:right w:val="none" w:sz="0" w:space="0" w:color="auto"/>
      </w:divBdr>
    </w:div>
    <w:div w:id="566381269">
      <w:bodyDiv w:val="1"/>
      <w:marLeft w:val="0"/>
      <w:marRight w:val="0"/>
      <w:marTop w:val="0"/>
      <w:marBottom w:val="0"/>
      <w:divBdr>
        <w:top w:val="none" w:sz="0" w:space="0" w:color="auto"/>
        <w:left w:val="none" w:sz="0" w:space="0" w:color="auto"/>
        <w:bottom w:val="none" w:sz="0" w:space="0" w:color="auto"/>
        <w:right w:val="none" w:sz="0" w:space="0" w:color="auto"/>
      </w:divBdr>
    </w:div>
    <w:div w:id="596837901">
      <w:bodyDiv w:val="1"/>
      <w:marLeft w:val="0"/>
      <w:marRight w:val="0"/>
      <w:marTop w:val="0"/>
      <w:marBottom w:val="0"/>
      <w:divBdr>
        <w:top w:val="none" w:sz="0" w:space="0" w:color="auto"/>
        <w:left w:val="none" w:sz="0" w:space="0" w:color="auto"/>
        <w:bottom w:val="none" w:sz="0" w:space="0" w:color="auto"/>
        <w:right w:val="none" w:sz="0" w:space="0" w:color="auto"/>
      </w:divBdr>
    </w:div>
    <w:div w:id="615990898">
      <w:bodyDiv w:val="1"/>
      <w:marLeft w:val="0"/>
      <w:marRight w:val="0"/>
      <w:marTop w:val="0"/>
      <w:marBottom w:val="0"/>
      <w:divBdr>
        <w:top w:val="none" w:sz="0" w:space="0" w:color="auto"/>
        <w:left w:val="none" w:sz="0" w:space="0" w:color="auto"/>
        <w:bottom w:val="none" w:sz="0" w:space="0" w:color="auto"/>
        <w:right w:val="none" w:sz="0" w:space="0" w:color="auto"/>
      </w:divBdr>
      <w:divsChild>
        <w:div w:id="155534785">
          <w:marLeft w:val="634"/>
          <w:marRight w:val="0"/>
          <w:marTop w:val="0"/>
          <w:marBottom w:val="0"/>
          <w:divBdr>
            <w:top w:val="none" w:sz="0" w:space="0" w:color="auto"/>
            <w:left w:val="none" w:sz="0" w:space="0" w:color="auto"/>
            <w:bottom w:val="none" w:sz="0" w:space="0" w:color="auto"/>
            <w:right w:val="none" w:sz="0" w:space="0" w:color="auto"/>
          </w:divBdr>
        </w:div>
        <w:div w:id="164706934">
          <w:marLeft w:val="634"/>
          <w:marRight w:val="0"/>
          <w:marTop w:val="0"/>
          <w:marBottom w:val="0"/>
          <w:divBdr>
            <w:top w:val="none" w:sz="0" w:space="0" w:color="auto"/>
            <w:left w:val="none" w:sz="0" w:space="0" w:color="auto"/>
            <w:bottom w:val="none" w:sz="0" w:space="0" w:color="auto"/>
            <w:right w:val="none" w:sz="0" w:space="0" w:color="auto"/>
          </w:divBdr>
        </w:div>
        <w:div w:id="278416209">
          <w:marLeft w:val="274"/>
          <w:marRight w:val="0"/>
          <w:marTop w:val="120"/>
          <w:marBottom w:val="0"/>
          <w:divBdr>
            <w:top w:val="none" w:sz="0" w:space="0" w:color="auto"/>
            <w:left w:val="none" w:sz="0" w:space="0" w:color="auto"/>
            <w:bottom w:val="none" w:sz="0" w:space="0" w:color="auto"/>
            <w:right w:val="none" w:sz="0" w:space="0" w:color="auto"/>
          </w:divBdr>
        </w:div>
        <w:div w:id="295599957">
          <w:marLeft w:val="634"/>
          <w:marRight w:val="0"/>
          <w:marTop w:val="0"/>
          <w:marBottom w:val="0"/>
          <w:divBdr>
            <w:top w:val="none" w:sz="0" w:space="0" w:color="auto"/>
            <w:left w:val="none" w:sz="0" w:space="0" w:color="auto"/>
            <w:bottom w:val="none" w:sz="0" w:space="0" w:color="auto"/>
            <w:right w:val="none" w:sz="0" w:space="0" w:color="auto"/>
          </w:divBdr>
        </w:div>
        <w:div w:id="372458949">
          <w:marLeft w:val="634"/>
          <w:marRight w:val="0"/>
          <w:marTop w:val="0"/>
          <w:marBottom w:val="0"/>
          <w:divBdr>
            <w:top w:val="none" w:sz="0" w:space="0" w:color="auto"/>
            <w:left w:val="none" w:sz="0" w:space="0" w:color="auto"/>
            <w:bottom w:val="none" w:sz="0" w:space="0" w:color="auto"/>
            <w:right w:val="none" w:sz="0" w:space="0" w:color="auto"/>
          </w:divBdr>
        </w:div>
        <w:div w:id="388581086">
          <w:marLeft w:val="634"/>
          <w:marRight w:val="0"/>
          <w:marTop w:val="0"/>
          <w:marBottom w:val="0"/>
          <w:divBdr>
            <w:top w:val="none" w:sz="0" w:space="0" w:color="auto"/>
            <w:left w:val="none" w:sz="0" w:space="0" w:color="auto"/>
            <w:bottom w:val="none" w:sz="0" w:space="0" w:color="auto"/>
            <w:right w:val="none" w:sz="0" w:space="0" w:color="auto"/>
          </w:divBdr>
        </w:div>
        <w:div w:id="751853496">
          <w:marLeft w:val="634"/>
          <w:marRight w:val="0"/>
          <w:marTop w:val="0"/>
          <w:marBottom w:val="0"/>
          <w:divBdr>
            <w:top w:val="none" w:sz="0" w:space="0" w:color="auto"/>
            <w:left w:val="none" w:sz="0" w:space="0" w:color="auto"/>
            <w:bottom w:val="none" w:sz="0" w:space="0" w:color="auto"/>
            <w:right w:val="none" w:sz="0" w:space="0" w:color="auto"/>
          </w:divBdr>
        </w:div>
        <w:div w:id="949971029">
          <w:marLeft w:val="634"/>
          <w:marRight w:val="0"/>
          <w:marTop w:val="0"/>
          <w:marBottom w:val="0"/>
          <w:divBdr>
            <w:top w:val="none" w:sz="0" w:space="0" w:color="auto"/>
            <w:left w:val="none" w:sz="0" w:space="0" w:color="auto"/>
            <w:bottom w:val="none" w:sz="0" w:space="0" w:color="auto"/>
            <w:right w:val="none" w:sz="0" w:space="0" w:color="auto"/>
          </w:divBdr>
        </w:div>
        <w:div w:id="1126239631">
          <w:marLeft w:val="634"/>
          <w:marRight w:val="0"/>
          <w:marTop w:val="0"/>
          <w:marBottom w:val="0"/>
          <w:divBdr>
            <w:top w:val="none" w:sz="0" w:space="0" w:color="auto"/>
            <w:left w:val="none" w:sz="0" w:space="0" w:color="auto"/>
            <w:bottom w:val="none" w:sz="0" w:space="0" w:color="auto"/>
            <w:right w:val="none" w:sz="0" w:space="0" w:color="auto"/>
          </w:divBdr>
        </w:div>
        <w:div w:id="1691032136">
          <w:marLeft w:val="634"/>
          <w:marRight w:val="0"/>
          <w:marTop w:val="0"/>
          <w:marBottom w:val="0"/>
          <w:divBdr>
            <w:top w:val="none" w:sz="0" w:space="0" w:color="auto"/>
            <w:left w:val="none" w:sz="0" w:space="0" w:color="auto"/>
            <w:bottom w:val="none" w:sz="0" w:space="0" w:color="auto"/>
            <w:right w:val="none" w:sz="0" w:space="0" w:color="auto"/>
          </w:divBdr>
        </w:div>
        <w:div w:id="1732383937">
          <w:marLeft w:val="1181"/>
          <w:marRight w:val="0"/>
          <w:marTop w:val="0"/>
          <w:marBottom w:val="0"/>
          <w:divBdr>
            <w:top w:val="none" w:sz="0" w:space="0" w:color="auto"/>
            <w:left w:val="none" w:sz="0" w:space="0" w:color="auto"/>
            <w:bottom w:val="none" w:sz="0" w:space="0" w:color="auto"/>
            <w:right w:val="none" w:sz="0" w:space="0" w:color="auto"/>
          </w:divBdr>
        </w:div>
        <w:div w:id="1744911052">
          <w:marLeft w:val="634"/>
          <w:marRight w:val="0"/>
          <w:marTop w:val="0"/>
          <w:marBottom w:val="0"/>
          <w:divBdr>
            <w:top w:val="none" w:sz="0" w:space="0" w:color="auto"/>
            <w:left w:val="none" w:sz="0" w:space="0" w:color="auto"/>
            <w:bottom w:val="none" w:sz="0" w:space="0" w:color="auto"/>
            <w:right w:val="none" w:sz="0" w:space="0" w:color="auto"/>
          </w:divBdr>
        </w:div>
      </w:divsChild>
    </w:div>
    <w:div w:id="635720932">
      <w:bodyDiv w:val="1"/>
      <w:marLeft w:val="0"/>
      <w:marRight w:val="0"/>
      <w:marTop w:val="0"/>
      <w:marBottom w:val="0"/>
      <w:divBdr>
        <w:top w:val="none" w:sz="0" w:space="0" w:color="auto"/>
        <w:left w:val="none" w:sz="0" w:space="0" w:color="auto"/>
        <w:bottom w:val="none" w:sz="0" w:space="0" w:color="auto"/>
        <w:right w:val="none" w:sz="0" w:space="0" w:color="auto"/>
      </w:divBdr>
    </w:div>
    <w:div w:id="639193995">
      <w:bodyDiv w:val="1"/>
      <w:marLeft w:val="0"/>
      <w:marRight w:val="0"/>
      <w:marTop w:val="0"/>
      <w:marBottom w:val="0"/>
      <w:divBdr>
        <w:top w:val="none" w:sz="0" w:space="0" w:color="auto"/>
        <w:left w:val="none" w:sz="0" w:space="0" w:color="auto"/>
        <w:bottom w:val="none" w:sz="0" w:space="0" w:color="auto"/>
        <w:right w:val="none" w:sz="0" w:space="0" w:color="auto"/>
      </w:divBdr>
    </w:div>
    <w:div w:id="640228720">
      <w:bodyDiv w:val="1"/>
      <w:marLeft w:val="0"/>
      <w:marRight w:val="0"/>
      <w:marTop w:val="0"/>
      <w:marBottom w:val="0"/>
      <w:divBdr>
        <w:top w:val="none" w:sz="0" w:space="0" w:color="auto"/>
        <w:left w:val="none" w:sz="0" w:space="0" w:color="auto"/>
        <w:bottom w:val="none" w:sz="0" w:space="0" w:color="auto"/>
        <w:right w:val="none" w:sz="0" w:space="0" w:color="auto"/>
      </w:divBdr>
    </w:div>
    <w:div w:id="660934737">
      <w:bodyDiv w:val="1"/>
      <w:marLeft w:val="0"/>
      <w:marRight w:val="0"/>
      <w:marTop w:val="0"/>
      <w:marBottom w:val="0"/>
      <w:divBdr>
        <w:top w:val="none" w:sz="0" w:space="0" w:color="auto"/>
        <w:left w:val="none" w:sz="0" w:space="0" w:color="auto"/>
        <w:bottom w:val="none" w:sz="0" w:space="0" w:color="auto"/>
        <w:right w:val="none" w:sz="0" w:space="0" w:color="auto"/>
      </w:divBdr>
    </w:div>
    <w:div w:id="672993709">
      <w:bodyDiv w:val="1"/>
      <w:marLeft w:val="0"/>
      <w:marRight w:val="0"/>
      <w:marTop w:val="0"/>
      <w:marBottom w:val="0"/>
      <w:divBdr>
        <w:top w:val="none" w:sz="0" w:space="0" w:color="auto"/>
        <w:left w:val="none" w:sz="0" w:space="0" w:color="auto"/>
        <w:bottom w:val="none" w:sz="0" w:space="0" w:color="auto"/>
        <w:right w:val="none" w:sz="0" w:space="0" w:color="auto"/>
      </w:divBdr>
    </w:div>
    <w:div w:id="693379868">
      <w:bodyDiv w:val="1"/>
      <w:marLeft w:val="0"/>
      <w:marRight w:val="0"/>
      <w:marTop w:val="0"/>
      <w:marBottom w:val="0"/>
      <w:divBdr>
        <w:top w:val="none" w:sz="0" w:space="0" w:color="auto"/>
        <w:left w:val="none" w:sz="0" w:space="0" w:color="auto"/>
        <w:bottom w:val="none" w:sz="0" w:space="0" w:color="auto"/>
        <w:right w:val="none" w:sz="0" w:space="0" w:color="auto"/>
      </w:divBdr>
    </w:div>
    <w:div w:id="703940763">
      <w:bodyDiv w:val="1"/>
      <w:marLeft w:val="0"/>
      <w:marRight w:val="0"/>
      <w:marTop w:val="0"/>
      <w:marBottom w:val="0"/>
      <w:divBdr>
        <w:top w:val="none" w:sz="0" w:space="0" w:color="auto"/>
        <w:left w:val="none" w:sz="0" w:space="0" w:color="auto"/>
        <w:bottom w:val="none" w:sz="0" w:space="0" w:color="auto"/>
        <w:right w:val="none" w:sz="0" w:space="0" w:color="auto"/>
      </w:divBdr>
    </w:div>
    <w:div w:id="715618376">
      <w:bodyDiv w:val="1"/>
      <w:marLeft w:val="0"/>
      <w:marRight w:val="0"/>
      <w:marTop w:val="0"/>
      <w:marBottom w:val="0"/>
      <w:divBdr>
        <w:top w:val="none" w:sz="0" w:space="0" w:color="auto"/>
        <w:left w:val="none" w:sz="0" w:space="0" w:color="auto"/>
        <w:bottom w:val="none" w:sz="0" w:space="0" w:color="auto"/>
        <w:right w:val="none" w:sz="0" w:space="0" w:color="auto"/>
      </w:divBdr>
    </w:div>
    <w:div w:id="758213470">
      <w:bodyDiv w:val="1"/>
      <w:marLeft w:val="0"/>
      <w:marRight w:val="0"/>
      <w:marTop w:val="0"/>
      <w:marBottom w:val="0"/>
      <w:divBdr>
        <w:top w:val="none" w:sz="0" w:space="0" w:color="auto"/>
        <w:left w:val="none" w:sz="0" w:space="0" w:color="auto"/>
        <w:bottom w:val="none" w:sz="0" w:space="0" w:color="auto"/>
        <w:right w:val="none" w:sz="0" w:space="0" w:color="auto"/>
      </w:divBdr>
    </w:div>
    <w:div w:id="760491709">
      <w:bodyDiv w:val="1"/>
      <w:marLeft w:val="0"/>
      <w:marRight w:val="0"/>
      <w:marTop w:val="0"/>
      <w:marBottom w:val="0"/>
      <w:divBdr>
        <w:top w:val="none" w:sz="0" w:space="0" w:color="auto"/>
        <w:left w:val="none" w:sz="0" w:space="0" w:color="auto"/>
        <w:bottom w:val="none" w:sz="0" w:space="0" w:color="auto"/>
        <w:right w:val="none" w:sz="0" w:space="0" w:color="auto"/>
      </w:divBdr>
    </w:div>
    <w:div w:id="772479142">
      <w:bodyDiv w:val="1"/>
      <w:marLeft w:val="0"/>
      <w:marRight w:val="0"/>
      <w:marTop w:val="0"/>
      <w:marBottom w:val="0"/>
      <w:divBdr>
        <w:top w:val="none" w:sz="0" w:space="0" w:color="auto"/>
        <w:left w:val="none" w:sz="0" w:space="0" w:color="auto"/>
        <w:bottom w:val="none" w:sz="0" w:space="0" w:color="auto"/>
        <w:right w:val="none" w:sz="0" w:space="0" w:color="auto"/>
      </w:divBdr>
    </w:div>
    <w:div w:id="777065733">
      <w:bodyDiv w:val="1"/>
      <w:marLeft w:val="0"/>
      <w:marRight w:val="0"/>
      <w:marTop w:val="0"/>
      <w:marBottom w:val="0"/>
      <w:divBdr>
        <w:top w:val="none" w:sz="0" w:space="0" w:color="auto"/>
        <w:left w:val="none" w:sz="0" w:space="0" w:color="auto"/>
        <w:bottom w:val="none" w:sz="0" w:space="0" w:color="auto"/>
        <w:right w:val="none" w:sz="0" w:space="0" w:color="auto"/>
      </w:divBdr>
    </w:div>
    <w:div w:id="792019264">
      <w:bodyDiv w:val="1"/>
      <w:marLeft w:val="0"/>
      <w:marRight w:val="0"/>
      <w:marTop w:val="0"/>
      <w:marBottom w:val="0"/>
      <w:divBdr>
        <w:top w:val="none" w:sz="0" w:space="0" w:color="auto"/>
        <w:left w:val="none" w:sz="0" w:space="0" w:color="auto"/>
        <w:bottom w:val="none" w:sz="0" w:space="0" w:color="auto"/>
        <w:right w:val="none" w:sz="0" w:space="0" w:color="auto"/>
      </w:divBdr>
      <w:divsChild>
        <w:div w:id="400182027">
          <w:marLeft w:val="0"/>
          <w:marRight w:val="0"/>
          <w:marTop w:val="0"/>
          <w:marBottom w:val="0"/>
          <w:divBdr>
            <w:top w:val="none" w:sz="0" w:space="0" w:color="auto"/>
            <w:left w:val="none" w:sz="0" w:space="0" w:color="auto"/>
            <w:bottom w:val="none" w:sz="0" w:space="0" w:color="auto"/>
            <w:right w:val="none" w:sz="0" w:space="0" w:color="auto"/>
          </w:divBdr>
          <w:divsChild>
            <w:div w:id="100689718">
              <w:marLeft w:val="0"/>
              <w:marRight w:val="0"/>
              <w:marTop w:val="0"/>
              <w:marBottom w:val="0"/>
              <w:divBdr>
                <w:top w:val="none" w:sz="0" w:space="0" w:color="auto"/>
                <w:left w:val="none" w:sz="0" w:space="0" w:color="auto"/>
                <w:bottom w:val="none" w:sz="0" w:space="0" w:color="auto"/>
                <w:right w:val="none" w:sz="0" w:space="0" w:color="auto"/>
              </w:divBdr>
              <w:divsChild>
                <w:div w:id="2045254151">
                  <w:marLeft w:val="0"/>
                  <w:marRight w:val="0"/>
                  <w:marTop w:val="0"/>
                  <w:marBottom w:val="0"/>
                  <w:divBdr>
                    <w:top w:val="none" w:sz="0" w:space="0" w:color="auto"/>
                    <w:left w:val="none" w:sz="0" w:space="0" w:color="auto"/>
                    <w:bottom w:val="none" w:sz="0" w:space="0" w:color="auto"/>
                    <w:right w:val="none" w:sz="0" w:space="0" w:color="auto"/>
                  </w:divBdr>
                  <w:divsChild>
                    <w:div w:id="18948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2903">
          <w:marLeft w:val="0"/>
          <w:marRight w:val="0"/>
          <w:marTop w:val="0"/>
          <w:marBottom w:val="0"/>
          <w:divBdr>
            <w:top w:val="none" w:sz="0" w:space="0" w:color="auto"/>
            <w:left w:val="none" w:sz="0" w:space="0" w:color="auto"/>
            <w:bottom w:val="none" w:sz="0" w:space="0" w:color="auto"/>
            <w:right w:val="none" w:sz="0" w:space="0" w:color="auto"/>
          </w:divBdr>
          <w:divsChild>
            <w:div w:id="1967468900">
              <w:marLeft w:val="0"/>
              <w:marRight w:val="0"/>
              <w:marTop w:val="0"/>
              <w:marBottom w:val="0"/>
              <w:divBdr>
                <w:top w:val="none" w:sz="0" w:space="0" w:color="auto"/>
                <w:left w:val="none" w:sz="0" w:space="0" w:color="auto"/>
                <w:bottom w:val="none" w:sz="0" w:space="0" w:color="auto"/>
                <w:right w:val="none" w:sz="0" w:space="0" w:color="auto"/>
              </w:divBdr>
              <w:divsChild>
                <w:div w:id="1873834542">
                  <w:marLeft w:val="0"/>
                  <w:marRight w:val="0"/>
                  <w:marTop w:val="0"/>
                  <w:marBottom w:val="0"/>
                  <w:divBdr>
                    <w:top w:val="none" w:sz="0" w:space="0" w:color="auto"/>
                    <w:left w:val="none" w:sz="0" w:space="0" w:color="auto"/>
                    <w:bottom w:val="none" w:sz="0" w:space="0" w:color="auto"/>
                    <w:right w:val="none" w:sz="0" w:space="0" w:color="auto"/>
                  </w:divBdr>
                  <w:divsChild>
                    <w:div w:id="315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61809">
      <w:bodyDiv w:val="1"/>
      <w:marLeft w:val="0"/>
      <w:marRight w:val="0"/>
      <w:marTop w:val="0"/>
      <w:marBottom w:val="0"/>
      <w:divBdr>
        <w:top w:val="none" w:sz="0" w:space="0" w:color="auto"/>
        <w:left w:val="none" w:sz="0" w:space="0" w:color="auto"/>
        <w:bottom w:val="none" w:sz="0" w:space="0" w:color="auto"/>
        <w:right w:val="none" w:sz="0" w:space="0" w:color="auto"/>
      </w:divBdr>
    </w:div>
    <w:div w:id="803931065">
      <w:bodyDiv w:val="1"/>
      <w:marLeft w:val="0"/>
      <w:marRight w:val="0"/>
      <w:marTop w:val="0"/>
      <w:marBottom w:val="0"/>
      <w:divBdr>
        <w:top w:val="none" w:sz="0" w:space="0" w:color="auto"/>
        <w:left w:val="none" w:sz="0" w:space="0" w:color="auto"/>
        <w:bottom w:val="none" w:sz="0" w:space="0" w:color="auto"/>
        <w:right w:val="none" w:sz="0" w:space="0" w:color="auto"/>
      </w:divBdr>
    </w:div>
    <w:div w:id="812454966">
      <w:bodyDiv w:val="1"/>
      <w:marLeft w:val="0"/>
      <w:marRight w:val="0"/>
      <w:marTop w:val="0"/>
      <w:marBottom w:val="0"/>
      <w:divBdr>
        <w:top w:val="none" w:sz="0" w:space="0" w:color="auto"/>
        <w:left w:val="none" w:sz="0" w:space="0" w:color="auto"/>
        <w:bottom w:val="none" w:sz="0" w:space="0" w:color="auto"/>
        <w:right w:val="none" w:sz="0" w:space="0" w:color="auto"/>
      </w:divBdr>
    </w:div>
    <w:div w:id="837696484">
      <w:bodyDiv w:val="1"/>
      <w:marLeft w:val="0"/>
      <w:marRight w:val="0"/>
      <w:marTop w:val="0"/>
      <w:marBottom w:val="0"/>
      <w:divBdr>
        <w:top w:val="none" w:sz="0" w:space="0" w:color="auto"/>
        <w:left w:val="none" w:sz="0" w:space="0" w:color="auto"/>
        <w:bottom w:val="none" w:sz="0" w:space="0" w:color="auto"/>
        <w:right w:val="none" w:sz="0" w:space="0" w:color="auto"/>
      </w:divBdr>
    </w:div>
    <w:div w:id="845630315">
      <w:bodyDiv w:val="1"/>
      <w:marLeft w:val="0"/>
      <w:marRight w:val="0"/>
      <w:marTop w:val="0"/>
      <w:marBottom w:val="0"/>
      <w:divBdr>
        <w:top w:val="none" w:sz="0" w:space="0" w:color="auto"/>
        <w:left w:val="none" w:sz="0" w:space="0" w:color="auto"/>
        <w:bottom w:val="none" w:sz="0" w:space="0" w:color="auto"/>
        <w:right w:val="none" w:sz="0" w:space="0" w:color="auto"/>
      </w:divBdr>
    </w:div>
    <w:div w:id="846671596">
      <w:bodyDiv w:val="1"/>
      <w:marLeft w:val="0"/>
      <w:marRight w:val="0"/>
      <w:marTop w:val="0"/>
      <w:marBottom w:val="0"/>
      <w:divBdr>
        <w:top w:val="none" w:sz="0" w:space="0" w:color="auto"/>
        <w:left w:val="none" w:sz="0" w:space="0" w:color="auto"/>
        <w:bottom w:val="none" w:sz="0" w:space="0" w:color="auto"/>
        <w:right w:val="none" w:sz="0" w:space="0" w:color="auto"/>
      </w:divBdr>
    </w:div>
    <w:div w:id="860434603">
      <w:bodyDiv w:val="1"/>
      <w:marLeft w:val="0"/>
      <w:marRight w:val="0"/>
      <w:marTop w:val="0"/>
      <w:marBottom w:val="0"/>
      <w:divBdr>
        <w:top w:val="none" w:sz="0" w:space="0" w:color="auto"/>
        <w:left w:val="none" w:sz="0" w:space="0" w:color="auto"/>
        <w:bottom w:val="none" w:sz="0" w:space="0" w:color="auto"/>
        <w:right w:val="none" w:sz="0" w:space="0" w:color="auto"/>
      </w:divBdr>
    </w:div>
    <w:div w:id="865025351">
      <w:bodyDiv w:val="1"/>
      <w:marLeft w:val="0"/>
      <w:marRight w:val="0"/>
      <w:marTop w:val="0"/>
      <w:marBottom w:val="0"/>
      <w:divBdr>
        <w:top w:val="none" w:sz="0" w:space="0" w:color="auto"/>
        <w:left w:val="none" w:sz="0" w:space="0" w:color="auto"/>
        <w:bottom w:val="none" w:sz="0" w:space="0" w:color="auto"/>
        <w:right w:val="none" w:sz="0" w:space="0" w:color="auto"/>
      </w:divBdr>
    </w:div>
    <w:div w:id="870337073">
      <w:bodyDiv w:val="1"/>
      <w:marLeft w:val="0"/>
      <w:marRight w:val="0"/>
      <w:marTop w:val="0"/>
      <w:marBottom w:val="0"/>
      <w:divBdr>
        <w:top w:val="none" w:sz="0" w:space="0" w:color="auto"/>
        <w:left w:val="none" w:sz="0" w:space="0" w:color="auto"/>
        <w:bottom w:val="none" w:sz="0" w:space="0" w:color="auto"/>
        <w:right w:val="none" w:sz="0" w:space="0" w:color="auto"/>
      </w:divBdr>
    </w:div>
    <w:div w:id="877935242">
      <w:bodyDiv w:val="1"/>
      <w:marLeft w:val="0"/>
      <w:marRight w:val="0"/>
      <w:marTop w:val="0"/>
      <w:marBottom w:val="0"/>
      <w:divBdr>
        <w:top w:val="none" w:sz="0" w:space="0" w:color="auto"/>
        <w:left w:val="none" w:sz="0" w:space="0" w:color="auto"/>
        <w:bottom w:val="none" w:sz="0" w:space="0" w:color="auto"/>
        <w:right w:val="none" w:sz="0" w:space="0" w:color="auto"/>
      </w:divBdr>
    </w:div>
    <w:div w:id="880365370">
      <w:bodyDiv w:val="1"/>
      <w:marLeft w:val="0"/>
      <w:marRight w:val="0"/>
      <w:marTop w:val="0"/>
      <w:marBottom w:val="0"/>
      <w:divBdr>
        <w:top w:val="none" w:sz="0" w:space="0" w:color="auto"/>
        <w:left w:val="none" w:sz="0" w:space="0" w:color="auto"/>
        <w:bottom w:val="none" w:sz="0" w:space="0" w:color="auto"/>
        <w:right w:val="none" w:sz="0" w:space="0" w:color="auto"/>
      </w:divBdr>
    </w:div>
    <w:div w:id="898443096">
      <w:bodyDiv w:val="1"/>
      <w:marLeft w:val="0"/>
      <w:marRight w:val="0"/>
      <w:marTop w:val="0"/>
      <w:marBottom w:val="0"/>
      <w:divBdr>
        <w:top w:val="none" w:sz="0" w:space="0" w:color="auto"/>
        <w:left w:val="none" w:sz="0" w:space="0" w:color="auto"/>
        <w:bottom w:val="none" w:sz="0" w:space="0" w:color="auto"/>
        <w:right w:val="none" w:sz="0" w:space="0" w:color="auto"/>
      </w:divBdr>
    </w:div>
    <w:div w:id="905724478">
      <w:bodyDiv w:val="1"/>
      <w:marLeft w:val="0"/>
      <w:marRight w:val="0"/>
      <w:marTop w:val="0"/>
      <w:marBottom w:val="0"/>
      <w:divBdr>
        <w:top w:val="none" w:sz="0" w:space="0" w:color="auto"/>
        <w:left w:val="none" w:sz="0" w:space="0" w:color="auto"/>
        <w:bottom w:val="none" w:sz="0" w:space="0" w:color="auto"/>
        <w:right w:val="none" w:sz="0" w:space="0" w:color="auto"/>
      </w:divBdr>
    </w:div>
    <w:div w:id="953630378">
      <w:bodyDiv w:val="1"/>
      <w:marLeft w:val="0"/>
      <w:marRight w:val="0"/>
      <w:marTop w:val="0"/>
      <w:marBottom w:val="0"/>
      <w:divBdr>
        <w:top w:val="none" w:sz="0" w:space="0" w:color="auto"/>
        <w:left w:val="none" w:sz="0" w:space="0" w:color="auto"/>
        <w:bottom w:val="none" w:sz="0" w:space="0" w:color="auto"/>
        <w:right w:val="none" w:sz="0" w:space="0" w:color="auto"/>
      </w:divBdr>
    </w:div>
    <w:div w:id="959842996">
      <w:bodyDiv w:val="1"/>
      <w:marLeft w:val="0"/>
      <w:marRight w:val="0"/>
      <w:marTop w:val="0"/>
      <w:marBottom w:val="0"/>
      <w:divBdr>
        <w:top w:val="none" w:sz="0" w:space="0" w:color="auto"/>
        <w:left w:val="none" w:sz="0" w:space="0" w:color="auto"/>
        <w:bottom w:val="none" w:sz="0" w:space="0" w:color="auto"/>
        <w:right w:val="none" w:sz="0" w:space="0" w:color="auto"/>
      </w:divBdr>
    </w:div>
    <w:div w:id="973678145">
      <w:bodyDiv w:val="1"/>
      <w:marLeft w:val="0"/>
      <w:marRight w:val="0"/>
      <w:marTop w:val="0"/>
      <w:marBottom w:val="0"/>
      <w:divBdr>
        <w:top w:val="none" w:sz="0" w:space="0" w:color="auto"/>
        <w:left w:val="none" w:sz="0" w:space="0" w:color="auto"/>
        <w:bottom w:val="none" w:sz="0" w:space="0" w:color="auto"/>
        <w:right w:val="none" w:sz="0" w:space="0" w:color="auto"/>
      </w:divBdr>
      <w:divsChild>
        <w:div w:id="24528353">
          <w:marLeft w:val="720"/>
          <w:marRight w:val="0"/>
          <w:marTop w:val="0"/>
          <w:marBottom w:val="0"/>
          <w:divBdr>
            <w:top w:val="none" w:sz="0" w:space="0" w:color="auto"/>
            <w:left w:val="none" w:sz="0" w:space="0" w:color="auto"/>
            <w:bottom w:val="none" w:sz="0" w:space="0" w:color="auto"/>
            <w:right w:val="none" w:sz="0" w:space="0" w:color="auto"/>
          </w:divBdr>
        </w:div>
        <w:div w:id="808399009">
          <w:marLeft w:val="1440"/>
          <w:marRight w:val="0"/>
          <w:marTop w:val="0"/>
          <w:marBottom w:val="0"/>
          <w:divBdr>
            <w:top w:val="none" w:sz="0" w:space="0" w:color="auto"/>
            <w:left w:val="none" w:sz="0" w:space="0" w:color="auto"/>
            <w:bottom w:val="none" w:sz="0" w:space="0" w:color="auto"/>
            <w:right w:val="none" w:sz="0" w:space="0" w:color="auto"/>
          </w:divBdr>
        </w:div>
        <w:div w:id="2040859801">
          <w:marLeft w:val="1440"/>
          <w:marRight w:val="0"/>
          <w:marTop w:val="0"/>
          <w:marBottom w:val="0"/>
          <w:divBdr>
            <w:top w:val="none" w:sz="0" w:space="0" w:color="auto"/>
            <w:left w:val="none" w:sz="0" w:space="0" w:color="auto"/>
            <w:bottom w:val="none" w:sz="0" w:space="0" w:color="auto"/>
            <w:right w:val="none" w:sz="0" w:space="0" w:color="auto"/>
          </w:divBdr>
        </w:div>
      </w:divsChild>
    </w:div>
    <w:div w:id="978146576">
      <w:bodyDiv w:val="1"/>
      <w:marLeft w:val="0"/>
      <w:marRight w:val="0"/>
      <w:marTop w:val="0"/>
      <w:marBottom w:val="0"/>
      <w:divBdr>
        <w:top w:val="none" w:sz="0" w:space="0" w:color="auto"/>
        <w:left w:val="none" w:sz="0" w:space="0" w:color="auto"/>
        <w:bottom w:val="none" w:sz="0" w:space="0" w:color="auto"/>
        <w:right w:val="none" w:sz="0" w:space="0" w:color="auto"/>
      </w:divBdr>
    </w:div>
    <w:div w:id="986980284">
      <w:bodyDiv w:val="1"/>
      <w:marLeft w:val="0"/>
      <w:marRight w:val="0"/>
      <w:marTop w:val="0"/>
      <w:marBottom w:val="0"/>
      <w:divBdr>
        <w:top w:val="none" w:sz="0" w:space="0" w:color="auto"/>
        <w:left w:val="none" w:sz="0" w:space="0" w:color="auto"/>
        <w:bottom w:val="none" w:sz="0" w:space="0" w:color="auto"/>
        <w:right w:val="none" w:sz="0" w:space="0" w:color="auto"/>
      </w:divBdr>
    </w:div>
    <w:div w:id="988511051">
      <w:bodyDiv w:val="1"/>
      <w:marLeft w:val="0"/>
      <w:marRight w:val="0"/>
      <w:marTop w:val="0"/>
      <w:marBottom w:val="0"/>
      <w:divBdr>
        <w:top w:val="none" w:sz="0" w:space="0" w:color="auto"/>
        <w:left w:val="none" w:sz="0" w:space="0" w:color="auto"/>
        <w:bottom w:val="none" w:sz="0" w:space="0" w:color="auto"/>
        <w:right w:val="none" w:sz="0" w:space="0" w:color="auto"/>
      </w:divBdr>
    </w:div>
    <w:div w:id="1014956718">
      <w:bodyDiv w:val="1"/>
      <w:marLeft w:val="0"/>
      <w:marRight w:val="0"/>
      <w:marTop w:val="0"/>
      <w:marBottom w:val="0"/>
      <w:divBdr>
        <w:top w:val="none" w:sz="0" w:space="0" w:color="auto"/>
        <w:left w:val="none" w:sz="0" w:space="0" w:color="auto"/>
        <w:bottom w:val="none" w:sz="0" w:space="0" w:color="auto"/>
        <w:right w:val="none" w:sz="0" w:space="0" w:color="auto"/>
      </w:divBdr>
      <w:divsChild>
        <w:div w:id="1642298602">
          <w:marLeft w:val="0"/>
          <w:marRight w:val="0"/>
          <w:marTop w:val="0"/>
          <w:marBottom w:val="0"/>
          <w:divBdr>
            <w:top w:val="none" w:sz="0" w:space="0" w:color="auto"/>
            <w:left w:val="none" w:sz="0" w:space="0" w:color="auto"/>
            <w:bottom w:val="none" w:sz="0" w:space="0" w:color="auto"/>
            <w:right w:val="none" w:sz="0" w:space="0" w:color="auto"/>
          </w:divBdr>
          <w:divsChild>
            <w:div w:id="673528552">
              <w:marLeft w:val="0"/>
              <w:marRight w:val="0"/>
              <w:marTop w:val="0"/>
              <w:marBottom w:val="0"/>
              <w:divBdr>
                <w:top w:val="none" w:sz="0" w:space="0" w:color="auto"/>
                <w:left w:val="none" w:sz="0" w:space="0" w:color="auto"/>
                <w:bottom w:val="none" w:sz="0" w:space="0" w:color="auto"/>
                <w:right w:val="none" w:sz="0" w:space="0" w:color="auto"/>
              </w:divBdr>
              <w:divsChild>
                <w:div w:id="325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1506">
      <w:bodyDiv w:val="1"/>
      <w:marLeft w:val="0"/>
      <w:marRight w:val="0"/>
      <w:marTop w:val="0"/>
      <w:marBottom w:val="0"/>
      <w:divBdr>
        <w:top w:val="none" w:sz="0" w:space="0" w:color="auto"/>
        <w:left w:val="none" w:sz="0" w:space="0" w:color="auto"/>
        <w:bottom w:val="none" w:sz="0" w:space="0" w:color="auto"/>
        <w:right w:val="none" w:sz="0" w:space="0" w:color="auto"/>
      </w:divBdr>
    </w:div>
    <w:div w:id="1025399217">
      <w:bodyDiv w:val="1"/>
      <w:marLeft w:val="0"/>
      <w:marRight w:val="0"/>
      <w:marTop w:val="0"/>
      <w:marBottom w:val="0"/>
      <w:divBdr>
        <w:top w:val="none" w:sz="0" w:space="0" w:color="auto"/>
        <w:left w:val="none" w:sz="0" w:space="0" w:color="auto"/>
        <w:bottom w:val="none" w:sz="0" w:space="0" w:color="auto"/>
        <w:right w:val="none" w:sz="0" w:space="0" w:color="auto"/>
      </w:divBdr>
    </w:div>
    <w:div w:id="1025904160">
      <w:bodyDiv w:val="1"/>
      <w:marLeft w:val="0"/>
      <w:marRight w:val="0"/>
      <w:marTop w:val="0"/>
      <w:marBottom w:val="0"/>
      <w:divBdr>
        <w:top w:val="none" w:sz="0" w:space="0" w:color="auto"/>
        <w:left w:val="none" w:sz="0" w:space="0" w:color="auto"/>
        <w:bottom w:val="none" w:sz="0" w:space="0" w:color="auto"/>
        <w:right w:val="none" w:sz="0" w:space="0" w:color="auto"/>
      </w:divBdr>
    </w:div>
    <w:div w:id="1045329658">
      <w:bodyDiv w:val="1"/>
      <w:marLeft w:val="0"/>
      <w:marRight w:val="0"/>
      <w:marTop w:val="0"/>
      <w:marBottom w:val="0"/>
      <w:divBdr>
        <w:top w:val="none" w:sz="0" w:space="0" w:color="auto"/>
        <w:left w:val="none" w:sz="0" w:space="0" w:color="auto"/>
        <w:bottom w:val="none" w:sz="0" w:space="0" w:color="auto"/>
        <w:right w:val="none" w:sz="0" w:space="0" w:color="auto"/>
      </w:divBdr>
      <w:divsChild>
        <w:div w:id="3214752">
          <w:marLeft w:val="634"/>
          <w:marRight w:val="0"/>
          <w:marTop w:val="0"/>
          <w:marBottom w:val="0"/>
          <w:divBdr>
            <w:top w:val="none" w:sz="0" w:space="0" w:color="auto"/>
            <w:left w:val="none" w:sz="0" w:space="0" w:color="auto"/>
            <w:bottom w:val="none" w:sz="0" w:space="0" w:color="auto"/>
            <w:right w:val="none" w:sz="0" w:space="0" w:color="auto"/>
          </w:divBdr>
        </w:div>
        <w:div w:id="936869198">
          <w:marLeft w:val="274"/>
          <w:marRight w:val="0"/>
          <w:marTop w:val="120"/>
          <w:marBottom w:val="0"/>
          <w:divBdr>
            <w:top w:val="none" w:sz="0" w:space="0" w:color="auto"/>
            <w:left w:val="none" w:sz="0" w:space="0" w:color="auto"/>
            <w:bottom w:val="none" w:sz="0" w:space="0" w:color="auto"/>
            <w:right w:val="none" w:sz="0" w:space="0" w:color="auto"/>
          </w:divBdr>
        </w:div>
        <w:div w:id="1507360094">
          <w:marLeft w:val="634"/>
          <w:marRight w:val="0"/>
          <w:marTop w:val="0"/>
          <w:marBottom w:val="0"/>
          <w:divBdr>
            <w:top w:val="none" w:sz="0" w:space="0" w:color="auto"/>
            <w:left w:val="none" w:sz="0" w:space="0" w:color="auto"/>
            <w:bottom w:val="none" w:sz="0" w:space="0" w:color="auto"/>
            <w:right w:val="none" w:sz="0" w:space="0" w:color="auto"/>
          </w:divBdr>
        </w:div>
      </w:divsChild>
    </w:div>
    <w:div w:id="1067536887">
      <w:bodyDiv w:val="1"/>
      <w:marLeft w:val="0"/>
      <w:marRight w:val="0"/>
      <w:marTop w:val="0"/>
      <w:marBottom w:val="0"/>
      <w:divBdr>
        <w:top w:val="none" w:sz="0" w:space="0" w:color="auto"/>
        <w:left w:val="none" w:sz="0" w:space="0" w:color="auto"/>
        <w:bottom w:val="none" w:sz="0" w:space="0" w:color="auto"/>
        <w:right w:val="none" w:sz="0" w:space="0" w:color="auto"/>
      </w:divBdr>
    </w:div>
    <w:div w:id="1086608557">
      <w:bodyDiv w:val="1"/>
      <w:marLeft w:val="0"/>
      <w:marRight w:val="0"/>
      <w:marTop w:val="0"/>
      <w:marBottom w:val="0"/>
      <w:divBdr>
        <w:top w:val="none" w:sz="0" w:space="0" w:color="auto"/>
        <w:left w:val="none" w:sz="0" w:space="0" w:color="auto"/>
        <w:bottom w:val="none" w:sz="0" w:space="0" w:color="auto"/>
        <w:right w:val="none" w:sz="0" w:space="0" w:color="auto"/>
      </w:divBdr>
    </w:div>
    <w:div w:id="1087389617">
      <w:bodyDiv w:val="1"/>
      <w:marLeft w:val="0"/>
      <w:marRight w:val="0"/>
      <w:marTop w:val="0"/>
      <w:marBottom w:val="0"/>
      <w:divBdr>
        <w:top w:val="none" w:sz="0" w:space="0" w:color="auto"/>
        <w:left w:val="none" w:sz="0" w:space="0" w:color="auto"/>
        <w:bottom w:val="none" w:sz="0" w:space="0" w:color="auto"/>
        <w:right w:val="none" w:sz="0" w:space="0" w:color="auto"/>
      </w:divBdr>
      <w:divsChild>
        <w:div w:id="362288902">
          <w:marLeft w:val="446"/>
          <w:marRight w:val="0"/>
          <w:marTop w:val="0"/>
          <w:marBottom w:val="0"/>
          <w:divBdr>
            <w:top w:val="none" w:sz="0" w:space="0" w:color="auto"/>
            <w:left w:val="none" w:sz="0" w:space="0" w:color="auto"/>
            <w:bottom w:val="none" w:sz="0" w:space="0" w:color="auto"/>
            <w:right w:val="none" w:sz="0" w:space="0" w:color="auto"/>
          </w:divBdr>
        </w:div>
        <w:div w:id="435902751">
          <w:marLeft w:val="446"/>
          <w:marRight w:val="0"/>
          <w:marTop w:val="0"/>
          <w:marBottom w:val="0"/>
          <w:divBdr>
            <w:top w:val="none" w:sz="0" w:space="0" w:color="auto"/>
            <w:left w:val="none" w:sz="0" w:space="0" w:color="auto"/>
            <w:bottom w:val="none" w:sz="0" w:space="0" w:color="auto"/>
            <w:right w:val="none" w:sz="0" w:space="0" w:color="auto"/>
          </w:divBdr>
        </w:div>
        <w:div w:id="573205143">
          <w:marLeft w:val="446"/>
          <w:marRight w:val="0"/>
          <w:marTop w:val="0"/>
          <w:marBottom w:val="0"/>
          <w:divBdr>
            <w:top w:val="none" w:sz="0" w:space="0" w:color="auto"/>
            <w:left w:val="none" w:sz="0" w:space="0" w:color="auto"/>
            <w:bottom w:val="none" w:sz="0" w:space="0" w:color="auto"/>
            <w:right w:val="none" w:sz="0" w:space="0" w:color="auto"/>
          </w:divBdr>
        </w:div>
        <w:div w:id="813179751">
          <w:marLeft w:val="1166"/>
          <w:marRight w:val="0"/>
          <w:marTop w:val="0"/>
          <w:marBottom w:val="0"/>
          <w:divBdr>
            <w:top w:val="none" w:sz="0" w:space="0" w:color="auto"/>
            <w:left w:val="none" w:sz="0" w:space="0" w:color="auto"/>
            <w:bottom w:val="none" w:sz="0" w:space="0" w:color="auto"/>
            <w:right w:val="none" w:sz="0" w:space="0" w:color="auto"/>
          </w:divBdr>
        </w:div>
        <w:div w:id="1173380574">
          <w:marLeft w:val="1166"/>
          <w:marRight w:val="0"/>
          <w:marTop w:val="0"/>
          <w:marBottom w:val="0"/>
          <w:divBdr>
            <w:top w:val="none" w:sz="0" w:space="0" w:color="auto"/>
            <w:left w:val="none" w:sz="0" w:space="0" w:color="auto"/>
            <w:bottom w:val="none" w:sz="0" w:space="0" w:color="auto"/>
            <w:right w:val="none" w:sz="0" w:space="0" w:color="auto"/>
          </w:divBdr>
        </w:div>
        <w:div w:id="1355955785">
          <w:marLeft w:val="446"/>
          <w:marRight w:val="0"/>
          <w:marTop w:val="0"/>
          <w:marBottom w:val="0"/>
          <w:divBdr>
            <w:top w:val="none" w:sz="0" w:space="0" w:color="auto"/>
            <w:left w:val="none" w:sz="0" w:space="0" w:color="auto"/>
            <w:bottom w:val="none" w:sz="0" w:space="0" w:color="auto"/>
            <w:right w:val="none" w:sz="0" w:space="0" w:color="auto"/>
          </w:divBdr>
        </w:div>
        <w:div w:id="2059435219">
          <w:marLeft w:val="1166"/>
          <w:marRight w:val="0"/>
          <w:marTop w:val="0"/>
          <w:marBottom w:val="0"/>
          <w:divBdr>
            <w:top w:val="none" w:sz="0" w:space="0" w:color="auto"/>
            <w:left w:val="none" w:sz="0" w:space="0" w:color="auto"/>
            <w:bottom w:val="none" w:sz="0" w:space="0" w:color="auto"/>
            <w:right w:val="none" w:sz="0" w:space="0" w:color="auto"/>
          </w:divBdr>
        </w:div>
      </w:divsChild>
    </w:div>
    <w:div w:id="1094280219">
      <w:bodyDiv w:val="1"/>
      <w:marLeft w:val="0"/>
      <w:marRight w:val="0"/>
      <w:marTop w:val="0"/>
      <w:marBottom w:val="0"/>
      <w:divBdr>
        <w:top w:val="none" w:sz="0" w:space="0" w:color="auto"/>
        <w:left w:val="none" w:sz="0" w:space="0" w:color="auto"/>
        <w:bottom w:val="none" w:sz="0" w:space="0" w:color="auto"/>
        <w:right w:val="none" w:sz="0" w:space="0" w:color="auto"/>
      </w:divBdr>
    </w:div>
    <w:div w:id="1106999899">
      <w:bodyDiv w:val="1"/>
      <w:marLeft w:val="0"/>
      <w:marRight w:val="0"/>
      <w:marTop w:val="0"/>
      <w:marBottom w:val="0"/>
      <w:divBdr>
        <w:top w:val="none" w:sz="0" w:space="0" w:color="auto"/>
        <w:left w:val="none" w:sz="0" w:space="0" w:color="auto"/>
        <w:bottom w:val="none" w:sz="0" w:space="0" w:color="auto"/>
        <w:right w:val="none" w:sz="0" w:space="0" w:color="auto"/>
      </w:divBdr>
    </w:div>
    <w:div w:id="1109934821">
      <w:bodyDiv w:val="1"/>
      <w:marLeft w:val="0"/>
      <w:marRight w:val="0"/>
      <w:marTop w:val="0"/>
      <w:marBottom w:val="0"/>
      <w:divBdr>
        <w:top w:val="none" w:sz="0" w:space="0" w:color="auto"/>
        <w:left w:val="none" w:sz="0" w:space="0" w:color="auto"/>
        <w:bottom w:val="none" w:sz="0" w:space="0" w:color="auto"/>
        <w:right w:val="none" w:sz="0" w:space="0" w:color="auto"/>
      </w:divBdr>
    </w:div>
    <w:div w:id="1130783343">
      <w:bodyDiv w:val="1"/>
      <w:marLeft w:val="0"/>
      <w:marRight w:val="0"/>
      <w:marTop w:val="0"/>
      <w:marBottom w:val="0"/>
      <w:divBdr>
        <w:top w:val="none" w:sz="0" w:space="0" w:color="auto"/>
        <w:left w:val="none" w:sz="0" w:space="0" w:color="auto"/>
        <w:bottom w:val="none" w:sz="0" w:space="0" w:color="auto"/>
        <w:right w:val="none" w:sz="0" w:space="0" w:color="auto"/>
      </w:divBdr>
    </w:div>
    <w:div w:id="1132676485">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66822873">
      <w:bodyDiv w:val="1"/>
      <w:marLeft w:val="0"/>
      <w:marRight w:val="0"/>
      <w:marTop w:val="0"/>
      <w:marBottom w:val="0"/>
      <w:divBdr>
        <w:top w:val="none" w:sz="0" w:space="0" w:color="auto"/>
        <w:left w:val="none" w:sz="0" w:space="0" w:color="auto"/>
        <w:bottom w:val="none" w:sz="0" w:space="0" w:color="auto"/>
        <w:right w:val="none" w:sz="0" w:space="0" w:color="auto"/>
      </w:divBdr>
      <w:divsChild>
        <w:div w:id="564684989">
          <w:marLeft w:val="634"/>
          <w:marRight w:val="0"/>
          <w:marTop w:val="0"/>
          <w:marBottom w:val="0"/>
          <w:divBdr>
            <w:top w:val="none" w:sz="0" w:space="0" w:color="auto"/>
            <w:left w:val="none" w:sz="0" w:space="0" w:color="auto"/>
            <w:bottom w:val="none" w:sz="0" w:space="0" w:color="auto"/>
            <w:right w:val="none" w:sz="0" w:space="0" w:color="auto"/>
          </w:divBdr>
        </w:div>
        <w:div w:id="1092895368">
          <w:marLeft w:val="634"/>
          <w:marRight w:val="0"/>
          <w:marTop w:val="0"/>
          <w:marBottom w:val="0"/>
          <w:divBdr>
            <w:top w:val="none" w:sz="0" w:space="0" w:color="auto"/>
            <w:left w:val="none" w:sz="0" w:space="0" w:color="auto"/>
            <w:bottom w:val="none" w:sz="0" w:space="0" w:color="auto"/>
            <w:right w:val="none" w:sz="0" w:space="0" w:color="auto"/>
          </w:divBdr>
        </w:div>
        <w:div w:id="1808890578">
          <w:marLeft w:val="634"/>
          <w:marRight w:val="0"/>
          <w:marTop w:val="0"/>
          <w:marBottom w:val="0"/>
          <w:divBdr>
            <w:top w:val="none" w:sz="0" w:space="0" w:color="auto"/>
            <w:left w:val="none" w:sz="0" w:space="0" w:color="auto"/>
            <w:bottom w:val="none" w:sz="0" w:space="0" w:color="auto"/>
            <w:right w:val="none" w:sz="0" w:space="0" w:color="auto"/>
          </w:divBdr>
        </w:div>
      </w:divsChild>
    </w:div>
    <w:div w:id="1183982848">
      <w:bodyDiv w:val="1"/>
      <w:marLeft w:val="0"/>
      <w:marRight w:val="0"/>
      <w:marTop w:val="0"/>
      <w:marBottom w:val="0"/>
      <w:divBdr>
        <w:top w:val="none" w:sz="0" w:space="0" w:color="auto"/>
        <w:left w:val="none" w:sz="0" w:space="0" w:color="auto"/>
        <w:bottom w:val="none" w:sz="0" w:space="0" w:color="auto"/>
        <w:right w:val="none" w:sz="0" w:space="0" w:color="auto"/>
      </w:divBdr>
    </w:div>
    <w:div w:id="1216116473">
      <w:bodyDiv w:val="1"/>
      <w:marLeft w:val="0"/>
      <w:marRight w:val="0"/>
      <w:marTop w:val="0"/>
      <w:marBottom w:val="0"/>
      <w:divBdr>
        <w:top w:val="none" w:sz="0" w:space="0" w:color="auto"/>
        <w:left w:val="none" w:sz="0" w:space="0" w:color="auto"/>
        <w:bottom w:val="none" w:sz="0" w:space="0" w:color="auto"/>
        <w:right w:val="none" w:sz="0" w:space="0" w:color="auto"/>
      </w:divBdr>
    </w:div>
    <w:div w:id="1240602822">
      <w:bodyDiv w:val="1"/>
      <w:marLeft w:val="0"/>
      <w:marRight w:val="0"/>
      <w:marTop w:val="0"/>
      <w:marBottom w:val="0"/>
      <w:divBdr>
        <w:top w:val="none" w:sz="0" w:space="0" w:color="auto"/>
        <w:left w:val="none" w:sz="0" w:space="0" w:color="auto"/>
        <w:bottom w:val="none" w:sz="0" w:space="0" w:color="auto"/>
        <w:right w:val="none" w:sz="0" w:space="0" w:color="auto"/>
      </w:divBdr>
    </w:div>
    <w:div w:id="1274555387">
      <w:bodyDiv w:val="1"/>
      <w:marLeft w:val="0"/>
      <w:marRight w:val="0"/>
      <w:marTop w:val="0"/>
      <w:marBottom w:val="0"/>
      <w:divBdr>
        <w:top w:val="none" w:sz="0" w:space="0" w:color="auto"/>
        <w:left w:val="none" w:sz="0" w:space="0" w:color="auto"/>
        <w:bottom w:val="none" w:sz="0" w:space="0" w:color="auto"/>
        <w:right w:val="none" w:sz="0" w:space="0" w:color="auto"/>
      </w:divBdr>
    </w:div>
    <w:div w:id="1294798025">
      <w:bodyDiv w:val="1"/>
      <w:marLeft w:val="0"/>
      <w:marRight w:val="0"/>
      <w:marTop w:val="0"/>
      <w:marBottom w:val="0"/>
      <w:divBdr>
        <w:top w:val="none" w:sz="0" w:space="0" w:color="auto"/>
        <w:left w:val="none" w:sz="0" w:space="0" w:color="auto"/>
        <w:bottom w:val="none" w:sz="0" w:space="0" w:color="auto"/>
        <w:right w:val="none" w:sz="0" w:space="0" w:color="auto"/>
      </w:divBdr>
    </w:div>
    <w:div w:id="1308558176">
      <w:bodyDiv w:val="1"/>
      <w:marLeft w:val="0"/>
      <w:marRight w:val="0"/>
      <w:marTop w:val="0"/>
      <w:marBottom w:val="0"/>
      <w:divBdr>
        <w:top w:val="none" w:sz="0" w:space="0" w:color="auto"/>
        <w:left w:val="none" w:sz="0" w:space="0" w:color="auto"/>
        <w:bottom w:val="none" w:sz="0" w:space="0" w:color="auto"/>
        <w:right w:val="none" w:sz="0" w:space="0" w:color="auto"/>
      </w:divBdr>
    </w:div>
    <w:div w:id="1319307444">
      <w:bodyDiv w:val="1"/>
      <w:marLeft w:val="0"/>
      <w:marRight w:val="0"/>
      <w:marTop w:val="0"/>
      <w:marBottom w:val="0"/>
      <w:divBdr>
        <w:top w:val="none" w:sz="0" w:space="0" w:color="auto"/>
        <w:left w:val="none" w:sz="0" w:space="0" w:color="auto"/>
        <w:bottom w:val="none" w:sz="0" w:space="0" w:color="auto"/>
        <w:right w:val="none" w:sz="0" w:space="0" w:color="auto"/>
      </w:divBdr>
    </w:div>
    <w:div w:id="1321733021">
      <w:bodyDiv w:val="1"/>
      <w:marLeft w:val="0"/>
      <w:marRight w:val="0"/>
      <w:marTop w:val="0"/>
      <w:marBottom w:val="0"/>
      <w:divBdr>
        <w:top w:val="none" w:sz="0" w:space="0" w:color="auto"/>
        <w:left w:val="none" w:sz="0" w:space="0" w:color="auto"/>
        <w:bottom w:val="none" w:sz="0" w:space="0" w:color="auto"/>
        <w:right w:val="none" w:sz="0" w:space="0" w:color="auto"/>
      </w:divBdr>
    </w:div>
    <w:div w:id="1326127426">
      <w:bodyDiv w:val="1"/>
      <w:marLeft w:val="0"/>
      <w:marRight w:val="0"/>
      <w:marTop w:val="0"/>
      <w:marBottom w:val="0"/>
      <w:divBdr>
        <w:top w:val="none" w:sz="0" w:space="0" w:color="auto"/>
        <w:left w:val="none" w:sz="0" w:space="0" w:color="auto"/>
        <w:bottom w:val="none" w:sz="0" w:space="0" w:color="auto"/>
        <w:right w:val="none" w:sz="0" w:space="0" w:color="auto"/>
      </w:divBdr>
    </w:div>
    <w:div w:id="1352144900">
      <w:bodyDiv w:val="1"/>
      <w:marLeft w:val="0"/>
      <w:marRight w:val="0"/>
      <w:marTop w:val="0"/>
      <w:marBottom w:val="0"/>
      <w:divBdr>
        <w:top w:val="none" w:sz="0" w:space="0" w:color="auto"/>
        <w:left w:val="none" w:sz="0" w:space="0" w:color="auto"/>
        <w:bottom w:val="none" w:sz="0" w:space="0" w:color="auto"/>
        <w:right w:val="none" w:sz="0" w:space="0" w:color="auto"/>
      </w:divBdr>
    </w:div>
    <w:div w:id="1367366334">
      <w:bodyDiv w:val="1"/>
      <w:marLeft w:val="0"/>
      <w:marRight w:val="0"/>
      <w:marTop w:val="0"/>
      <w:marBottom w:val="0"/>
      <w:divBdr>
        <w:top w:val="none" w:sz="0" w:space="0" w:color="auto"/>
        <w:left w:val="none" w:sz="0" w:space="0" w:color="auto"/>
        <w:bottom w:val="none" w:sz="0" w:space="0" w:color="auto"/>
        <w:right w:val="none" w:sz="0" w:space="0" w:color="auto"/>
      </w:divBdr>
      <w:divsChild>
        <w:div w:id="745735574">
          <w:marLeft w:val="2059"/>
          <w:marRight w:val="0"/>
          <w:marTop w:val="77"/>
          <w:marBottom w:val="0"/>
          <w:divBdr>
            <w:top w:val="none" w:sz="0" w:space="0" w:color="auto"/>
            <w:left w:val="none" w:sz="0" w:space="0" w:color="auto"/>
            <w:bottom w:val="none" w:sz="0" w:space="0" w:color="auto"/>
            <w:right w:val="none" w:sz="0" w:space="0" w:color="auto"/>
          </w:divBdr>
        </w:div>
        <w:div w:id="1204252840">
          <w:marLeft w:val="2059"/>
          <w:marRight w:val="0"/>
          <w:marTop w:val="77"/>
          <w:marBottom w:val="0"/>
          <w:divBdr>
            <w:top w:val="none" w:sz="0" w:space="0" w:color="auto"/>
            <w:left w:val="none" w:sz="0" w:space="0" w:color="auto"/>
            <w:bottom w:val="none" w:sz="0" w:space="0" w:color="auto"/>
            <w:right w:val="none" w:sz="0" w:space="0" w:color="auto"/>
          </w:divBdr>
        </w:div>
        <w:div w:id="1286737211">
          <w:marLeft w:val="2059"/>
          <w:marRight w:val="0"/>
          <w:marTop w:val="77"/>
          <w:marBottom w:val="0"/>
          <w:divBdr>
            <w:top w:val="none" w:sz="0" w:space="0" w:color="auto"/>
            <w:left w:val="none" w:sz="0" w:space="0" w:color="auto"/>
            <w:bottom w:val="none" w:sz="0" w:space="0" w:color="auto"/>
            <w:right w:val="none" w:sz="0" w:space="0" w:color="auto"/>
          </w:divBdr>
        </w:div>
        <w:div w:id="1472212008">
          <w:marLeft w:val="2059"/>
          <w:marRight w:val="0"/>
          <w:marTop w:val="77"/>
          <w:marBottom w:val="0"/>
          <w:divBdr>
            <w:top w:val="none" w:sz="0" w:space="0" w:color="auto"/>
            <w:left w:val="none" w:sz="0" w:space="0" w:color="auto"/>
            <w:bottom w:val="none" w:sz="0" w:space="0" w:color="auto"/>
            <w:right w:val="none" w:sz="0" w:space="0" w:color="auto"/>
          </w:divBdr>
        </w:div>
        <w:div w:id="1683124634">
          <w:marLeft w:val="1426"/>
          <w:marRight w:val="0"/>
          <w:marTop w:val="86"/>
          <w:marBottom w:val="0"/>
          <w:divBdr>
            <w:top w:val="none" w:sz="0" w:space="0" w:color="auto"/>
            <w:left w:val="none" w:sz="0" w:space="0" w:color="auto"/>
            <w:bottom w:val="none" w:sz="0" w:space="0" w:color="auto"/>
            <w:right w:val="none" w:sz="0" w:space="0" w:color="auto"/>
          </w:divBdr>
        </w:div>
        <w:div w:id="1791821273">
          <w:marLeft w:val="2059"/>
          <w:marRight w:val="0"/>
          <w:marTop w:val="77"/>
          <w:marBottom w:val="0"/>
          <w:divBdr>
            <w:top w:val="none" w:sz="0" w:space="0" w:color="auto"/>
            <w:left w:val="none" w:sz="0" w:space="0" w:color="auto"/>
            <w:bottom w:val="none" w:sz="0" w:space="0" w:color="auto"/>
            <w:right w:val="none" w:sz="0" w:space="0" w:color="auto"/>
          </w:divBdr>
        </w:div>
        <w:div w:id="2004237442">
          <w:marLeft w:val="2059"/>
          <w:marRight w:val="0"/>
          <w:marTop w:val="77"/>
          <w:marBottom w:val="0"/>
          <w:divBdr>
            <w:top w:val="none" w:sz="0" w:space="0" w:color="auto"/>
            <w:left w:val="none" w:sz="0" w:space="0" w:color="auto"/>
            <w:bottom w:val="none" w:sz="0" w:space="0" w:color="auto"/>
            <w:right w:val="none" w:sz="0" w:space="0" w:color="auto"/>
          </w:divBdr>
        </w:div>
      </w:divsChild>
    </w:div>
    <w:div w:id="1369335864">
      <w:bodyDiv w:val="1"/>
      <w:marLeft w:val="0"/>
      <w:marRight w:val="0"/>
      <w:marTop w:val="0"/>
      <w:marBottom w:val="0"/>
      <w:divBdr>
        <w:top w:val="none" w:sz="0" w:space="0" w:color="auto"/>
        <w:left w:val="none" w:sz="0" w:space="0" w:color="auto"/>
        <w:bottom w:val="none" w:sz="0" w:space="0" w:color="auto"/>
        <w:right w:val="none" w:sz="0" w:space="0" w:color="auto"/>
      </w:divBdr>
    </w:div>
    <w:div w:id="1378776316">
      <w:bodyDiv w:val="1"/>
      <w:marLeft w:val="0"/>
      <w:marRight w:val="0"/>
      <w:marTop w:val="0"/>
      <w:marBottom w:val="0"/>
      <w:divBdr>
        <w:top w:val="none" w:sz="0" w:space="0" w:color="auto"/>
        <w:left w:val="none" w:sz="0" w:space="0" w:color="auto"/>
        <w:bottom w:val="none" w:sz="0" w:space="0" w:color="auto"/>
        <w:right w:val="none" w:sz="0" w:space="0" w:color="auto"/>
      </w:divBdr>
    </w:div>
    <w:div w:id="1383290153">
      <w:bodyDiv w:val="1"/>
      <w:marLeft w:val="0"/>
      <w:marRight w:val="0"/>
      <w:marTop w:val="0"/>
      <w:marBottom w:val="0"/>
      <w:divBdr>
        <w:top w:val="none" w:sz="0" w:space="0" w:color="auto"/>
        <w:left w:val="none" w:sz="0" w:space="0" w:color="auto"/>
        <w:bottom w:val="none" w:sz="0" w:space="0" w:color="auto"/>
        <w:right w:val="none" w:sz="0" w:space="0" w:color="auto"/>
      </w:divBdr>
    </w:div>
    <w:div w:id="1394548872">
      <w:bodyDiv w:val="1"/>
      <w:marLeft w:val="0"/>
      <w:marRight w:val="0"/>
      <w:marTop w:val="0"/>
      <w:marBottom w:val="0"/>
      <w:divBdr>
        <w:top w:val="none" w:sz="0" w:space="0" w:color="auto"/>
        <w:left w:val="none" w:sz="0" w:space="0" w:color="auto"/>
        <w:bottom w:val="none" w:sz="0" w:space="0" w:color="auto"/>
        <w:right w:val="none" w:sz="0" w:space="0" w:color="auto"/>
      </w:divBdr>
    </w:div>
    <w:div w:id="1398624776">
      <w:bodyDiv w:val="1"/>
      <w:marLeft w:val="0"/>
      <w:marRight w:val="0"/>
      <w:marTop w:val="0"/>
      <w:marBottom w:val="0"/>
      <w:divBdr>
        <w:top w:val="none" w:sz="0" w:space="0" w:color="auto"/>
        <w:left w:val="none" w:sz="0" w:space="0" w:color="auto"/>
        <w:bottom w:val="none" w:sz="0" w:space="0" w:color="auto"/>
        <w:right w:val="none" w:sz="0" w:space="0" w:color="auto"/>
      </w:divBdr>
      <w:divsChild>
        <w:div w:id="930817739">
          <w:marLeft w:val="1166"/>
          <w:marRight w:val="0"/>
          <w:marTop w:val="0"/>
          <w:marBottom w:val="0"/>
          <w:divBdr>
            <w:top w:val="none" w:sz="0" w:space="0" w:color="auto"/>
            <w:left w:val="none" w:sz="0" w:space="0" w:color="auto"/>
            <w:bottom w:val="none" w:sz="0" w:space="0" w:color="auto"/>
            <w:right w:val="none" w:sz="0" w:space="0" w:color="auto"/>
          </w:divBdr>
        </w:div>
        <w:div w:id="984621581">
          <w:marLeft w:val="1886"/>
          <w:marRight w:val="0"/>
          <w:marTop w:val="0"/>
          <w:marBottom w:val="0"/>
          <w:divBdr>
            <w:top w:val="none" w:sz="0" w:space="0" w:color="auto"/>
            <w:left w:val="none" w:sz="0" w:space="0" w:color="auto"/>
            <w:bottom w:val="none" w:sz="0" w:space="0" w:color="auto"/>
            <w:right w:val="none" w:sz="0" w:space="0" w:color="auto"/>
          </w:divBdr>
        </w:div>
        <w:div w:id="1023362200">
          <w:marLeft w:val="1166"/>
          <w:marRight w:val="0"/>
          <w:marTop w:val="0"/>
          <w:marBottom w:val="0"/>
          <w:divBdr>
            <w:top w:val="none" w:sz="0" w:space="0" w:color="auto"/>
            <w:left w:val="none" w:sz="0" w:space="0" w:color="auto"/>
            <w:bottom w:val="none" w:sz="0" w:space="0" w:color="auto"/>
            <w:right w:val="none" w:sz="0" w:space="0" w:color="auto"/>
          </w:divBdr>
        </w:div>
        <w:div w:id="1243031208">
          <w:marLeft w:val="446"/>
          <w:marRight w:val="0"/>
          <w:marTop w:val="0"/>
          <w:marBottom w:val="0"/>
          <w:divBdr>
            <w:top w:val="none" w:sz="0" w:space="0" w:color="auto"/>
            <w:left w:val="none" w:sz="0" w:space="0" w:color="auto"/>
            <w:bottom w:val="none" w:sz="0" w:space="0" w:color="auto"/>
            <w:right w:val="none" w:sz="0" w:space="0" w:color="auto"/>
          </w:divBdr>
        </w:div>
        <w:div w:id="1590692381">
          <w:marLeft w:val="1166"/>
          <w:marRight w:val="0"/>
          <w:marTop w:val="0"/>
          <w:marBottom w:val="0"/>
          <w:divBdr>
            <w:top w:val="none" w:sz="0" w:space="0" w:color="auto"/>
            <w:left w:val="none" w:sz="0" w:space="0" w:color="auto"/>
            <w:bottom w:val="none" w:sz="0" w:space="0" w:color="auto"/>
            <w:right w:val="none" w:sz="0" w:space="0" w:color="auto"/>
          </w:divBdr>
        </w:div>
        <w:div w:id="1701971362">
          <w:marLeft w:val="1886"/>
          <w:marRight w:val="0"/>
          <w:marTop w:val="0"/>
          <w:marBottom w:val="0"/>
          <w:divBdr>
            <w:top w:val="none" w:sz="0" w:space="0" w:color="auto"/>
            <w:left w:val="none" w:sz="0" w:space="0" w:color="auto"/>
            <w:bottom w:val="none" w:sz="0" w:space="0" w:color="auto"/>
            <w:right w:val="none" w:sz="0" w:space="0" w:color="auto"/>
          </w:divBdr>
        </w:div>
        <w:div w:id="2023893504">
          <w:marLeft w:val="446"/>
          <w:marRight w:val="0"/>
          <w:marTop w:val="0"/>
          <w:marBottom w:val="0"/>
          <w:divBdr>
            <w:top w:val="none" w:sz="0" w:space="0" w:color="auto"/>
            <w:left w:val="none" w:sz="0" w:space="0" w:color="auto"/>
            <w:bottom w:val="none" w:sz="0" w:space="0" w:color="auto"/>
            <w:right w:val="none" w:sz="0" w:space="0" w:color="auto"/>
          </w:divBdr>
        </w:div>
        <w:div w:id="2122264482">
          <w:marLeft w:val="1886"/>
          <w:marRight w:val="0"/>
          <w:marTop w:val="0"/>
          <w:marBottom w:val="0"/>
          <w:divBdr>
            <w:top w:val="none" w:sz="0" w:space="0" w:color="auto"/>
            <w:left w:val="none" w:sz="0" w:space="0" w:color="auto"/>
            <w:bottom w:val="none" w:sz="0" w:space="0" w:color="auto"/>
            <w:right w:val="none" w:sz="0" w:space="0" w:color="auto"/>
          </w:divBdr>
        </w:div>
      </w:divsChild>
    </w:div>
    <w:div w:id="1401095072">
      <w:bodyDiv w:val="1"/>
      <w:marLeft w:val="0"/>
      <w:marRight w:val="0"/>
      <w:marTop w:val="0"/>
      <w:marBottom w:val="0"/>
      <w:divBdr>
        <w:top w:val="none" w:sz="0" w:space="0" w:color="auto"/>
        <w:left w:val="none" w:sz="0" w:space="0" w:color="auto"/>
        <w:bottom w:val="none" w:sz="0" w:space="0" w:color="auto"/>
        <w:right w:val="none" w:sz="0" w:space="0" w:color="auto"/>
      </w:divBdr>
    </w:div>
    <w:div w:id="1407530857">
      <w:bodyDiv w:val="1"/>
      <w:marLeft w:val="0"/>
      <w:marRight w:val="0"/>
      <w:marTop w:val="0"/>
      <w:marBottom w:val="0"/>
      <w:divBdr>
        <w:top w:val="none" w:sz="0" w:space="0" w:color="auto"/>
        <w:left w:val="none" w:sz="0" w:space="0" w:color="auto"/>
        <w:bottom w:val="none" w:sz="0" w:space="0" w:color="auto"/>
        <w:right w:val="none" w:sz="0" w:space="0" w:color="auto"/>
      </w:divBdr>
    </w:div>
    <w:div w:id="1429083505">
      <w:bodyDiv w:val="1"/>
      <w:marLeft w:val="0"/>
      <w:marRight w:val="0"/>
      <w:marTop w:val="0"/>
      <w:marBottom w:val="0"/>
      <w:divBdr>
        <w:top w:val="none" w:sz="0" w:space="0" w:color="auto"/>
        <w:left w:val="none" w:sz="0" w:space="0" w:color="auto"/>
        <w:bottom w:val="none" w:sz="0" w:space="0" w:color="auto"/>
        <w:right w:val="none" w:sz="0" w:space="0" w:color="auto"/>
      </w:divBdr>
    </w:div>
    <w:div w:id="1461876723">
      <w:bodyDiv w:val="1"/>
      <w:marLeft w:val="0"/>
      <w:marRight w:val="0"/>
      <w:marTop w:val="0"/>
      <w:marBottom w:val="0"/>
      <w:divBdr>
        <w:top w:val="none" w:sz="0" w:space="0" w:color="auto"/>
        <w:left w:val="none" w:sz="0" w:space="0" w:color="auto"/>
        <w:bottom w:val="none" w:sz="0" w:space="0" w:color="auto"/>
        <w:right w:val="none" w:sz="0" w:space="0" w:color="auto"/>
      </w:divBdr>
    </w:div>
    <w:div w:id="1469473814">
      <w:bodyDiv w:val="1"/>
      <w:marLeft w:val="0"/>
      <w:marRight w:val="0"/>
      <w:marTop w:val="0"/>
      <w:marBottom w:val="0"/>
      <w:divBdr>
        <w:top w:val="none" w:sz="0" w:space="0" w:color="auto"/>
        <w:left w:val="none" w:sz="0" w:space="0" w:color="auto"/>
        <w:bottom w:val="none" w:sz="0" w:space="0" w:color="auto"/>
        <w:right w:val="none" w:sz="0" w:space="0" w:color="auto"/>
      </w:divBdr>
    </w:div>
    <w:div w:id="1477841219">
      <w:bodyDiv w:val="1"/>
      <w:marLeft w:val="0"/>
      <w:marRight w:val="0"/>
      <w:marTop w:val="0"/>
      <w:marBottom w:val="0"/>
      <w:divBdr>
        <w:top w:val="none" w:sz="0" w:space="0" w:color="auto"/>
        <w:left w:val="none" w:sz="0" w:space="0" w:color="auto"/>
        <w:bottom w:val="none" w:sz="0" w:space="0" w:color="auto"/>
        <w:right w:val="none" w:sz="0" w:space="0" w:color="auto"/>
      </w:divBdr>
    </w:div>
    <w:div w:id="1489055428">
      <w:bodyDiv w:val="1"/>
      <w:marLeft w:val="0"/>
      <w:marRight w:val="0"/>
      <w:marTop w:val="0"/>
      <w:marBottom w:val="0"/>
      <w:divBdr>
        <w:top w:val="none" w:sz="0" w:space="0" w:color="auto"/>
        <w:left w:val="none" w:sz="0" w:space="0" w:color="auto"/>
        <w:bottom w:val="none" w:sz="0" w:space="0" w:color="auto"/>
        <w:right w:val="none" w:sz="0" w:space="0" w:color="auto"/>
      </w:divBdr>
    </w:div>
    <w:div w:id="1506629015">
      <w:bodyDiv w:val="1"/>
      <w:marLeft w:val="0"/>
      <w:marRight w:val="0"/>
      <w:marTop w:val="0"/>
      <w:marBottom w:val="0"/>
      <w:divBdr>
        <w:top w:val="none" w:sz="0" w:space="0" w:color="auto"/>
        <w:left w:val="none" w:sz="0" w:space="0" w:color="auto"/>
        <w:bottom w:val="none" w:sz="0" w:space="0" w:color="auto"/>
        <w:right w:val="none" w:sz="0" w:space="0" w:color="auto"/>
      </w:divBdr>
    </w:div>
    <w:div w:id="1515419261">
      <w:bodyDiv w:val="1"/>
      <w:marLeft w:val="0"/>
      <w:marRight w:val="0"/>
      <w:marTop w:val="0"/>
      <w:marBottom w:val="0"/>
      <w:divBdr>
        <w:top w:val="none" w:sz="0" w:space="0" w:color="auto"/>
        <w:left w:val="none" w:sz="0" w:space="0" w:color="auto"/>
        <w:bottom w:val="none" w:sz="0" w:space="0" w:color="auto"/>
        <w:right w:val="none" w:sz="0" w:space="0" w:color="auto"/>
      </w:divBdr>
    </w:div>
    <w:div w:id="1517495345">
      <w:bodyDiv w:val="1"/>
      <w:marLeft w:val="0"/>
      <w:marRight w:val="0"/>
      <w:marTop w:val="0"/>
      <w:marBottom w:val="0"/>
      <w:divBdr>
        <w:top w:val="none" w:sz="0" w:space="0" w:color="auto"/>
        <w:left w:val="none" w:sz="0" w:space="0" w:color="auto"/>
        <w:bottom w:val="none" w:sz="0" w:space="0" w:color="auto"/>
        <w:right w:val="none" w:sz="0" w:space="0" w:color="auto"/>
      </w:divBdr>
    </w:div>
    <w:div w:id="1521973917">
      <w:bodyDiv w:val="1"/>
      <w:marLeft w:val="0"/>
      <w:marRight w:val="0"/>
      <w:marTop w:val="0"/>
      <w:marBottom w:val="0"/>
      <w:divBdr>
        <w:top w:val="none" w:sz="0" w:space="0" w:color="auto"/>
        <w:left w:val="none" w:sz="0" w:space="0" w:color="auto"/>
        <w:bottom w:val="none" w:sz="0" w:space="0" w:color="auto"/>
        <w:right w:val="none" w:sz="0" w:space="0" w:color="auto"/>
      </w:divBdr>
    </w:div>
    <w:div w:id="1527475822">
      <w:bodyDiv w:val="1"/>
      <w:marLeft w:val="0"/>
      <w:marRight w:val="0"/>
      <w:marTop w:val="0"/>
      <w:marBottom w:val="0"/>
      <w:divBdr>
        <w:top w:val="none" w:sz="0" w:space="0" w:color="auto"/>
        <w:left w:val="none" w:sz="0" w:space="0" w:color="auto"/>
        <w:bottom w:val="none" w:sz="0" w:space="0" w:color="auto"/>
        <w:right w:val="none" w:sz="0" w:space="0" w:color="auto"/>
      </w:divBdr>
    </w:div>
    <w:div w:id="1532304421">
      <w:bodyDiv w:val="1"/>
      <w:marLeft w:val="0"/>
      <w:marRight w:val="0"/>
      <w:marTop w:val="0"/>
      <w:marBottom w:val="0"/>
      <w:divBdr>
        <w:top w:val="none" w:sz="0" w:space="0" w:color="auto"/>
        <w:left w:val="none" w:sz="0" w:space="0" w:color="auto"/>
        <w:bottom w:val="none" w:sz="0" w:space="0" w:color="auto"/>
        <w:right w:val="none" w:sz="0" w:space="0" w:color="auto"/>
      </w:divBdr>
    </w:div>
    <w:div w:id="1541674398">
      <w:bodyDiv w:val="1"/>
      <w:marLeft w:val="0"/>
      <w:marRight w:val="0"/>
      <w:marTop w:val="0"/>
      <w:marBottom w:val="0"/>
      <w:divBdr>
        <w:top w:val="none" w:sz="0" w:space="0" w:color="auto"/>
        <w:left w:val="none" w:sz="0" w:space="0" w:color="auto"/>
        <w:bottom w:val="none" w:sz="0" w:space="0" w:color="auto"/>
        <w:right w:val="none" w:sz="0" w:space="0" w:color="auto"/>
      </w:divBdr>
    </w:div>
    <w:div w:id="1549413500">
      <w:bodyDiv w:val="1"/>
      <w:marLeft w:val="0"/>
      <w:marRight w:val="0"/>
      <w:marTop w:val="0"/>
      <w:marBottom w:val="0"/>
      <w:divBdr>
        <w:top w:val="none" w:sz="0" w:space="0" w:color="auto"/>
        <w:left w:val="none" w:sz="0" w:space="0" w:color="auto"/>
        <w:bottom w:val="none" w:sz="0" w:space="0" w:color="auto"/>
        <w:right w:val="none" w:sz="0" w:space="0" w:color="auto"/>
      </w:divBdr>
    </w:div>
    <w:div w:id="1581911569">
      <w:bodyDiv w:val="1"/>
      <w:marLeft w:val="0"/>
      <w:marRight w:val="0"/>
      <w:marTop w:val="0"/>
      <w:marBottom w:val="0"/>
      <w:divBdr>
        <w:top w:val="none" w:sz="0" w:space="0" w:color="auto"/>
        <w:left w:val="none" w:sz="0" w:space="0" w:color="auto"/>
        <w:bottom w:val="none" w:sz="0" w:space="0" w:color="auto"/>
        <w:right w:val="none" w:sz="0" w:space="0" w:color="auto"/>
      </w:divBdr>
    </w:div>
    <w:div w:id="1609583448">
      <w:bodyDiv w:val="1"/>
      <w:marLeft w:val="0"/>
      <w:marRight w:val="0"/>
      <w:marTop w:val="0"/>
      <w:marBottom w:val="0"/>
      <w:divBdr>
        <w:top w:val="none" w:sz="0" w:space="0" w:color="auto"/>
        <w:left w:val="none" w:sz="0" w:space="0" w:color="auto"/>
        <w:bottom w:val="none" w:sz="0" w:space="0" w:color="auto"/>
        <w:right w:val="none" w:sz="0" w:space="0" w:color="auto"/>
      </w:divBdr>
    </w:div>
    <w:div w:id="1621647996">
      <w:bodyDiv w:val="1"/>
      <w:marLeft w:val="0"/>
      <w:marRight w:val="0"/>
      <w:marTop w:val="0"/>
      <w:marBottom w:val="0"/>
      <w:divBdr>
        <w:top w:val="none" w:sz="0" w:space="0" w:color="auto"/>
        <w:left w:val="none" w:sz="0" w:space="0" w:color="auto"/>
        <w:bottom w:val="none" w:sz="0" w:space="0" w:color="auto"/>
        <w:right w:val="none" w:sz="0" w:space="0" w:color="auto"/>
      </w:divBdr>
    </w:div>
    <w:div w:id="1628271189">
      <w:bodyDiv w:val="1"/>
      <w:marLeft w:val="0"/>
      <w:marRight w:val="0"/>
      <w:marTop w:val="0"/>
      <w:marBottom w:val="0"/>
      <w:divBdr>
        <w:top w:val="none" w:sz="0" w:space="0" w:color="auto"/>
        <w:left w:val="none" w:sz="0" w:space="0" w:color="auto"/>
        <w:bottom w:val="none" w:sz="0" w:space="0" w:color="auto"/>
        <w:right w:val="none" w:sz="0" w:space="0" w:color="auto"/>
      </w:divBdr>
    </w:div>
    <w:div w:id="1647276751">
      <w:bodyDiv w:val="1"/>
      <w:marLeft w:val="0"/>
      <w:marRight w:val="0"/>
      <w:marTop w:val="0"/>
      <w:marBottom w:val="0"/>
      <w:divBdr>
        <w:top w:val="none" w:sz="0" w:space="0" w:color="auto"/>
        <w:left w:val="none" w:sz="0" w:space="0" w:color="auto"/>
        <w:bottom w:val="none" w:sz="0" w:space="0" w:color="auto"/>
        <w:right w:val="none" w:sz="0" w:space="0" w:color="auto"/>
      </w:divBdr>
    </w:div>
    <w:div w:id="1657689285">
      <w:bodyDiv w:val="1"/>
      <w:marLeft w:val="0"/>
      <w:marRight w:val="0"/>
      <w:marTop w:val="0"/>
      <w:marBottom w:val="0"/>
      <w:divBdr>
        <w:top w:val="none" w:sz="0" w:space="0" w:color="auto"/>
        <w:left w:val="none" w:sz="0" w:space="0" w:color="auto"/>
        <w:bottom w:val="none" w:sz="0" w:space="0" w:color="auto"/>
        <w:right w:val="none" w:sz="0" w:space="0" w:color="auto"/>
      </w:divBdr>
    </w:div>
    <w:div w:id="1664580431">
      <w:bodyDiv w:val="1"/>
      <w:marLeft w:val="0"/>
      <w:marRight w:val="0"/>
      <w:marTop w:val="0"/>
      <w:marBottom w:val="0"/>
      <w:divBdr>
        <w:top w:val="none" w:sz="0" w:space="0" w:color="auto"/>
        <w:left w:val="none" w:sz="0" w:space="0" w:color="auto"/>
        <w:bottom w:val="none" w:sz="0" w:space="0" w:color="auto"/>
        <w:right w:val="none" w:sz="0" w:space="0" w:color="auto"/>
      </w:divBdr>
    </w:div>
    <w:div w:id="1666394257">
      <w:bodyDiv w:val="1"/>
      <w:marLeft w:val="0"/>
      <w:marRight w:val="0"/>
      <w:marTop w:val="0"/>
      <w:marBottom w:val="0"/>
      <w:divBdr>
        <w:top w:val="none" w:sz="0" w:space="0" w:color="auto"/>
        <w:left w:val="none" w:sz="0" w:space="0" w:color="auto"/>
        <w:bottom w:val="none" w:sz="0" w:space="0" w:color="auto"/>
        <w:right w:val="none" w:sz="0" w:space="0" w:color="auto"/>
      </w:divBdr>
    </w:div>
    <w:div w:id="1706714146">
      <w:bodyDiv w:val="1"/>
      <w:marLeft w:val="0"/>
      <w:marRight w:val="0"/>
      <w:marTop w:val="0"/>
      <w:marBottom w:val="0"/>
      <w:divBdr>
        <w:top w:val="none" w:sz="0" w:space="0" w:color="auto"/>
        <w:left w:val="none" w:sz="0" w:space="0" w:color="auto"/>
        <w:bottom w:val="none" w:sz="0" w:space="0" w:color="auto"/>
        <w:right w:val="none" w:sz="0" w:space="0" w:color="auto"/>
      </w:divBdr>
    </w:div>
    <w:div w:id="1745027291">
      <w:bodyDiv w:val="1"/>
      <w:marLeft w:val="0"/>
      <w:marRight w:val="0"/>
      <w:marTop w:val="0"/>
      <w:marBottom w:val="0"/>
      <w:divBdr>
        <w:top w:val="none" w:sz="0" w:space="0" w:color="auto"/>
        <w:left w:val="none" w:sz="0" w:space="0" w:color="auto"/>
        <w:bottom w:val="none" w:sz="0" w:space="0" w:color="auto"/>
        <w:right w:val="none" w:sz="0" w:space="0" w:color="auto"/>
      </w:divBdr>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
    <w:div w:id="1799107011">
      <w:bodyDiv w:val="1"/>
      <w:marLeft w:val="0"/>
      <w:marRight w:val="0"/>
      <w:marTop w:val="0"/>
      <w:marBottom w:val="0"/>
      <w:divBdr>
        <w:top w:val="none" w:sz="0" w:space="0" w:color="auto"/>
        <w:left w:val="none" w:sz="0" w:space="0" w:color="auto"/>
        <w:bottom w:val="none" w:sz="0" w:space="0" w:color="auto"/>
        <w:right w:val="none" w:sz="0" w:space="0" w:color="auto"/>
      </w:divBdr>
    </w:div>
    <w:div w:id="1847746446">
      <w:bodyDiv w:val="1"/>
      <w:marLeft w:val="0"/>
      <w:marRight w:val="0"/>
      <w:marTop w:val="0"/>
      <w:marBottom w:val="0"/>
      <w:divBdr>
        <w:top w:val="none" w:sz="0" w:space="0" w:color="auto"/>
        <w:left w:val="none" w:sz="0" w:space="0" w:color="auto"/>
        <w:bottom w:val="none" w:sz="0" w:space="0" w:color="auto"/>
        <w:right w:val="none" w:sz="0" w:space="0" w:color="auto"/>
      </w:divBdr>
    </w:div>
    <w:div w:id="1874733450">
      <w:bodyDiv w:val="1"/>
      <w:marLeft w:val="0"/>
      <w:marRight w:val="0"/>
      <w:marTop w:val="0"/>
      <w:marBottom w:val="0"/>
      <w:divBdr>
        <w:top w:val="none" w:sz="0" w:space="0" w:color="auto"/>
        <w:left w:val="none" w:sz="0" w:space="0" w:color="auto"/>
        <w:bottom w:val="none" w:sz="0" w:space="0" w:color="auto"/>
        <w:right w:val="none" w:sz="0" w:space="0" w:color="auto"/>
      </w:divBdr>
    </w:div>
    <w:div w:id="1919947456">
      <w:bodyDiv w:val="1"/>
      <w:marLeft w:val="0"/>
      <w:marRight w:val="0"/>
      <w:marTop w:val="0"/>
      <w:marBottom w:val="0"/>
      <w:divBdr>
        <w:top w:val="none" w:sz="0" w:space="0" w:color="auto"/>
        <w:left w:val="none" w:sz="0" w:space="0" w:color="auto"/>
        <w:bottom w:val="none" w:sz="0" w:space="0" w:color="auto"/>
        <w:right w:val="none" w:sz="0" w:space="0" w:color="auto"/>
      </w:divBdr>
    </w:div>
    <w:div w:id="1956789707">
      <w:bodyDiv w:val="1"/>
      <w:marLeft w:val="0"/>
      <w:marRight w:val="0"/>
      <w:marTop w:val="0"/>
      <w:marBottom w:val="0"/>
      <w:divBdr>
        <w:top w:val="none" w:sz="0" w:space="0" w:color="auto"/>
        <w:left w:val="none" w:sz="0" w:space="0" w:color="auto"/>
        <w:bottom w:val="none" w:sz="0" w:space="0" w:color="auto"/>
        <w:right w:val="none" w:sz="0" w:space="0" w:color="auto"/>
      </w:divBdr>
    </w:div>
    <w:div w:id="1975134277">
      <w:bodyDiv w:val="1"/>
      <w:marLeft w:val="0"/>
      <w:marRight w:val="0"/>
      <w:marTop w:val="0"/>
      <w:marBottom w:val="0"/>
      <w:divBdr>
        <w:top w:val="none" w:sz="0" w:space="0" w:color="auto"/>
        <w:left w:val="none" w:sz="0" w:space="0" w:color="auto"/>
        <w:bottom w:val="none" w:sz="0" w:space="0" w:color="auto"/>
        <w:right w:val="none" w:sz="0" w:space="0" w:color="auto"/>
      </w:divBdr>
    </w:div>
    <w:div w:id="1987932410">
      <w:bodyDiv w:val="1"/>
      <w:marLeft w:val="0"/>
      <w:marRight w:val="0"/>
      <w:marTop w:val="0"/>
      <w:marBottom w:val="0"/>
      <w:divBdr>
        <w:top w:val="none" w:sz="0" w:space="0" w:color="auto"/>
        <w:left w:val="none" w:sz="0" w:space="0" w:color="auto"/>
        <w:bottom w:val="none" w:sz="0" w:space="0" w:color="auto"/>
        <w:right w:val="none" w:sz="0" w:space="0" w:color="auto"/>
      </w:divBdr>
    </w:div>
    <w:div w:id="1996520383">
      <w:bodyDiv w:val="1"/>
      <w:marLeft w:val="0"/>
      <w:marRight w:val="0"/>
      <w:marTop w:val="0"/>
      <w:marBottom w:val="0"/>
      <w:divBdr>
        <w:top w:val="none" w:sz="0" w:space="0" w:color="auto"/>
        <w:left w:val="none" w:sz="0" w:space="0" w:color="auto"/>
        <w:bottom w:val="none" w:sz="0" w:space="0" w:color="auto"/>
        <w:right w:val="none" w:sz="0" w:space="0" w:color="auto"/>
      </w:divBdr>
    </w:div>
    <w:div w:id="2009938064">
      <w:bodyDiv w:val="1"/>
      <w:marLeft w:val="0"/>
      <w:marRight w:val="0"/>
      <w:marTop w:val="0"/>
      <w:marBottom w:val="0"/>
      <w:divBdr>
        <w:top w:val="none" w:sz="0" w:space="0" w:color="auto"/>
        <w:left w:val="none" w:sz="0" w:space="0" w:color="auto"/>
        <w:bottom w:val="none" w:sz="0" w:space="0" w:color="auto"/>
        <w:right w:val="none" w:sz="0" w:space="0" w:color="auto"/>
      </w:divBdr>
      <w:divsChild>
        <w:div w:id="1400591452">
          <w:marLeft w:val="720"/>
          <w:marRight w:val="0"/>
          <w:marTop w:val="0"/>
          <w:marBottom w:val="0"/>
          <w:divBdr>
            <w:top w:val="none" w:sz="0" w:space="0" w:color="auto"/>
            <w:left w:val="none" w:sz="0" w:space="0" w:color="auto"/>
            <w:bottom w:val="none" w:sz="0" w:space="0" w:color="auto"/>
            <w:right w:val="none" w:sz="0" w:space="0" w:color="auto"/>
          </w:divBdr>
        </w:div>
        <w:div w:id="1789740993">
          <w:marLeft w:val="720"/>
          <w:marRight w:val="0"/>
          <w:marTop w:val="0"/>
          <w:marBottom w:val="0"/>
          <w:divBdr>
            <w:top w:val="none" w:sz="0" w:space="0" w:color="auto"/>
            <w:left w:val="none" w:sz="0" w:space="0" w:color="auto"/>
            <w:bottom w:val="none" w:sz="0" w:space="0" w:color="auto"/>
            <w:right w:val="none" w:sz="0" w:space="0" w:color="auto"/>
          </w:divBdr>
        </w:div>
      </w:divsChild>
    </w:div>
    <w:div w:id="2021277504">
      <w:bodyDiv w:val="1"/>
      <w:marLeft w:val="0"/>
      <w:marRight w:val="0"/>
      <w:marTop w:val="0"/>
      <w:marBottom w:val="0"/>
      <w:divBdr>
        <w:top w:val="none" w:sz="0" w:space="0" w:color="auto"/>
        <w:left w:val="none" w:sz="0" w:space="0" w:color="auto"/>
        <w:bottom w:val="none" w:sz="0" w:space="0" w:color="auto"/>
        <w:right w:val="none" w:sz="0" w:space="0" w:color="auto"/>
      </w:divBdr>
    </w:div>
    <w:div w:id="2054495307">
      <w:bodyDiv w:val="1"/>
      <w:marLeft w:val="0"/>
      <w:marRight w:val="0"/>
      <w:marTop w:val="0"/>
      <w:marBottom w:val="0"/>
      <w:divBdr>
        <w:top w:val="none" w:sz="0" w:space="0" w:color="auto"/>
        <w:left w:val="none" w:sz="0" w:space="0" w:color="auto"/>
        <w:bottom w:val="none" w:sz="0" w:space="0" w:color="auto"/>
        <w:right w:val="none" w:sz="0" w:space="0" w:color="auto"/>
      </w:divBdr>
    </w:div>
    <w:div w:id="2056931671">
      <w:bodyDiv w:val="1"/>
      <w:marLeft w:val="0"/>
      <w:marRight w:val="0"/>
      <w:marTop w:val="0"/>
      <w:marBottom w:val="0"/>
      <w:divBdr>
        <w:top w:val="none" w:sz="0" w:space="0" w:color="auto"/>
        <w:left w:val="none" w:sz="0" w:space="0" w:color="auto"/>
        <w:bottom w:val="none" w:sz="0" w:space="0" w:color="auto"/>
        <w:right w:val="none" w:sz="0" w:space="0" w:color="auto"/>
      </w:divBdr>
    </w:div>
    <w:div w:id="2073043795">
      <w:bodyDiv w:val="1"/>
      <w:marLeft w:val="0"/>
      <w:marRight w:val="0"/>
      <w:marTop w:val="0"/>
      <w:marBottom w:val="0"/>
      <w:divBdr>
        <w:top w:val="none" w:sz="0" w:space="0" w:color="auto"/>
        <w:left w:val="none" w:sz="0" w:space="0" w:color="auto"/>
        <w:bottom w:val="none" w:sz="0" w:space="0" w:color="auto"/>
        <w:right w:val="none" w:sz="0" w:space="0" w:color="auto"/>
      </w:divBdr>
    </w:div>
    <w:div w:id="2080908052">
      <w:bodyDiv w:val="1"/>
      <w:marLeft w:val="0"/>
      <w:marRight w:val="0"/>
      <w:marTop w:val="0"/>
      <w:marBottom w:val="0"/>
      <w:divBdr>
        <w:top w:val="none" w:sz="0" w:space="0" w:color="auto"/>
        <w:left w:val="none" w:sz="0" w:space="0" w:color="auto"/>
        <w:bottom w:val="none" w:sz="0" w:space="0" w:color="auto"/>
        <w:right w:val="none" w:sz="0" w:space="0" w:color="auto"/>
      </w:divBdr>
    </w:div>
    <w:div w:id="2081632895">
      <w:bodyDiv w:val="1"/>
      <w:marLeft w:val="0"/>
      <w:marRight w:val="0"/>
      <w:marTop w:val="0"/>
      <w:marBottom w:val="0"/>
      <w:divBdr>
        <w:top w:val="none" w:sz="0" w:space="0" w:color="auto"/>
        <w:left w:val="none" w:sz="0" w:space="0" w:color="auto"/>
        <w:bottom w:val="none" w:sz="0" w:space="0" w:color="auto"/>
        <w:right w:val="none" w:sz="0" w:space="0" w:color="auto"/>
      </w:divBdr>
    </w:div>
    <w:div w:id="2096122627">
      <w:bodyDiv w:val="1"/>
      <w:marLeft w:val="0"/>
      <w:marRight w:val="0"/>
      <w:marTop w:val="0"/>
      <w:marBottom w:val="0"/>
      <w:divBdr>
        <w:top w:val="none" w:sz="0" w:space="0" w:color="auto"/>
        <w:left w:val="none" w:sz="0" w:space="0" w:color="auto"/>
        <w:bottom w:val="none" w:sz="0" w:space="0" w:color="auto"/>
        <w:right w:val="none" w:sz="0" w:space="0" w:color="auto"/>
      </w:divBdr>
    </w:div>
    <w:div w:id="2101944746">
      <w:bodyDiv w:val="1"/>
      <w:marLeft w:val="0"/>
      <w:marRight w:val="0"/>
      <w:marTop w:val="0"/>
      <w:marBottom w:val="0"/>
      <w:divBdr>
        <w:top w:val="none" w:sz="0" w:space="0" w:color="auto"/>
        <w:left w:val="none" w:sz="0" w:space="0" w:color="auto"/>
        <w:bottom w:val="none" w:sz="0" w:space="0" w:color="auto"/>
        <w:right w:val="none" w:sz="0" w:space="0" w:color="auto"/>
      </w:divBdr>
    </w:div>
    <w:div w:id="2108964894">
      <w:bodyDiv w:val="1"/>
      <w:marLeft w:val="0"/>
      <w:marRight w:val="0"/>
      <w:marTop w:val="0"/>
      <w:marBottom w:val="0"/>
      <w:divBdr>
        <w:top w:val="none" w:sz="0" w:space="0" w:color="auto"/>
        <w:left w:val="none" w:sz="0" w:space="0" w:color="auto"/>
        <w:bottom w:val="none" w:sz="0" w:space="0" w:color="auto"/>
        <w:right w:val="none" w:sz="0" w:space="0" w:color="auto"/>
      </w:divBdr>
    </w:div>
    <w:div w:id="2133740195">
      <w:bodyDiv w:val="1"/>
      <w:marLeft w:val="0"/>
      <w:marRight w:val="0"/>
      <w:marTop w:val="0"/>
      <w:marBottom w:val="0"/>
      <w:divBdr>
        <w:top w:val="none" w:sz="0" w:space="0" w:color="auto"/>
        <w:left w:val="none" w:sz="0" w:space="0" w:color="auto"/>
        <w:bottom w:val="none" w:sz="0" w:space="0" w:color="auto"/>
        <w:right w:val="none" w:sz="0" w:space="0" w:color="auto"/>
      </w:divBdr>
    </w:div>
    <w:div w:id="2138524292">
      <w:bodyDiv w:val="1"/>
      <w:marLeft w:val="0"/>
      <w:marRight w:val="0"/>
      <w:marTop w:val="0"/>
      <w:marBottom w:val="0"/>
      <w:divBdr>
        <w:top w:val="none" w:sz="0" w:space="0" w:color="auto"/>
        <w:left w:val="none" w:sz="0" w:space="0" w:color="auto"/>
        <w:bottom w:val="none" w:sz="0" w:space="0" w:color="auto"/>
        <w:right w:val="none" w:sz="0" w:space="0" w:color="auto"/>
      </w:divBdr>
      <w:divsChild>
        <w:div w:id="457190408">
          <w:marLeft w:val="1426"/>
          <w:marRight w:val="0"/>
          <w:marTop w:val="77"/>
          <w:marBottom w:val="0"/>
          <w:divBdr>
            <w:top w:val="none" w:sz="0" w:space="0" w:color="auto"/>
            <w:left w:val="none" w:sz="0" w:space="0" w:color="auto"/>
            <w:bottom w:val="none" w:sz="0" w:space="0" w:color="auto"/>
            <w:right w:val="none" w:sz="0" w:space="0" w:color="auto"/>
          </w:divBdr>
        </w:div>
        <w:div w:id="491676454">
          <w:marLeft w:val="1426"/>
          <w:marRight w:val="0"/>
          <w:marTop w:val="77"/>
          <w:marBottom w:val="0"/>
          <w:divBdr>
            <w:top w:val="none" w:sz="0" w:space="0" w:color="auto"/>
            <w:left w:val="none" w:sz="0" w:space="0" w:color="auto"/>
            <w:bottom w:val="none" w:sz="0" w:space="0" w:color="auto"/>
            <w:right w:val="none" w:sz="0" w:space="0" w:color="auto"/>
          </w:divBdr>
        </w:div>
        <w:div w:id="857354438">
          <w:marLeft w:val="1426"/>
          <w:marRight w:val="0"/>
          <w:marTop w:val="77"/>
          <w:marBottom w:val="0"/>
          <w:divBdr>
            <w:top w:val="none" w:sz="0" w:space="0" w:color="auto"/>
            <w:left w:val="none" w:sz="0" w:space="0" w:color="auto"/>
            <w:bottom w:val="none" w:sz="0" w:space="0" w:color="auto"/>
            <w:right w:val="none" w:sz="0" w:space="0" w:color="auto"/>
          </w:divBdr>
        </w:div>
        <w:div w:id="926840150">
          <w:marLeft w:val="1426"/>
          <w:marRight w:val="0"/>
          <w:marTop w:val="77"/>
          <w:marBottom w:val="0"/>
          <w:divBdr>
            <w:top w:val="none" w:sz="0" w:space="0" w:color="auto"/>
            <w:left w:val="none" w:sz="0" w:space="0" w:color="auto"/>
            <w:bottom w:val="none" w:sz="0" w:space="0" w:color="auto"/>
            <w:right w:val="none" w:sz="0" w:space="0" w:color="auto"/>
          </w:divBdr>
        </w:div>
        <w:div w:id="1179662747">
          <w:marLeft w:val="1426"/>
          <w:marRight w:val="0"/>
          <w:marTop w:val="77"/>
          <w:marBottom w:val="0"/>
          <w:divBdr>
            <w:top w:val="none" w:sz="0" w:space="0" w:color="auto"/>
            <w:left w:val="none" w:sz="0" w:space="0" w:color="auto"/>
            <w:bottom w:val="none" w:sz="0" w:space="0" w:color="auto"/>
            <w:right w:val="none" w:sz="0" w:space="0" w:color="auto"/>
          </w:divBdr>
        </w:div>
        <w:div w:id="1431386735">
          <w:marLeft w:val="1426"/>
          <w:marRight w:val="0"/>
          <w:marTop w:val="77"/>
          <w:marBottom w:val="0"/>
          <w:divBdr>
            <w:top w:val="none" w:sz="0" w:space="0" w:color="auto"/>
            <w:left w:val="none" w:sz="0" w:space="0" w:color="auto"/>
            <w:bottom w:val="none" w:sz="0" w:space="0" w:color="auto"/>
            <w:right w:val="none" w:sz="0" w:space="0" w:color="auto"/>
          </w:divBdr>
        </w:div>
        <w:div w:id="1646158616">
          <w:marLeft w:val="142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IntGalileo13</b:Tag>
    <b:SourceType>Report</b:SourceType>
    <b:Guid>{C1A9E68F-EA9D-4763-81CF-0CBE5FD20963}</b:Guid>
    <b:Author>
      <b:Author>
        <b:Corporate>Intel</b:Corporate>
      </b:Author>
    </b:Author>
    <b:Title>Galileo Datasheet</b:Title>
    <b:Year>2013</b:Year>
    <b:RefOrder>6</b:RefOrder>
  </b:Source>
  <b:Source>
    <b:Tag>SilverButte12</b:Tag>
    <b:SourceType>Report</b:SourceType>
    <b:Guid>{706B1817-826F-466E-8FF6-B2206D43F054}</b:Guid>
    <b:Title>Silver Butte Micro-Architecture Specification</b:Title>
    <b:Year>2012</b:Year>
    <b:Publisher>Intel</b:Publisher>
    <b:Author>
      <b:Author>
        <b:NameList>
          <b:Person>
            <b:Last>Hoffman</b:Last>
            <b:First>Jeffrey</b:First>
          </b:Person>
          <b:Person>
            <b:Last>Makineni</b:Last>
            <b:First>Srihari</b:First>
          </b:Person>
        </b:NameList>
      </b:Author>
    </b:Author>
    <b:RefOrder>2</b:RefOrder>
  </b:Source>
  <b:Source>
    <b:Tag>King13</b:Tag>
    <b:SourceType>Report</b:SourceType>
    <b:Guid>{A3F61D1A-B531-4058-8FFF-8C05C55B97DD}</b:Guid>
    <b:Title>Intel Silverbutte Programmer’s Reference</b:Title>
    <b:Year>2013</b:Year>
    <b:Publisher>Intel</b:Publisher>
    <b:City>Hillsboro, OR</b:City>
    <b:Author>
      <b:Author>
        <b:NameList>
          <b:Person>
            <b:Last>King</b:Last>
            <b:Middle>R</b:Middle>
            <b:First>Steven</b:First>
          </b:Person>
          <b:Person>
            <b:Last>Stillwell</b:Last>
            <b:Middle>M</b:Middle>
            <b:First>Paul</b:First>
          </b:Person>
        </b:NameList>
      </b:Author>
    </b:Author>
    <b:RefOrder>3</b:RefOrder>
  </b:Source>
  <b:Source>
    <b:Tag>Ven13Chemawa1</b:Tag>
    <b:SourceType>Report</b:SourceType>
    <b:Guid>{AC0969F1-2AE0-450B-871C-4C4B79C68FA0}</b:Guid>
    <b:Author>
      <b:Author>
        <b:NameList>
          <b:Person>
            <b:Last>Rajendran</b:Last>
            <b:First>Venkatesh</b:First>
          </b:Person>
        </b:NameList>
      </b:Author>
    </b:Author>
    <b:Title>ULP eWiFi (Chemawa)</b:Title>
    <b:Year>2013</b:Year>
    <b:RefOrder>4</b:RefOrder>
  </b:Source>
  <b:Source>
    <b:Tag>VenCHW2</b:Tag>
    <b:SourceType>Report</b:SourceType>
    <b:Guid>{B2768F67-1F06-4A48-8314-AB37B6E6B537}</b:Guid>
    <b:Author>
      <b:Author>
        <b:NameList>
          <b:Person>
            <b:Last>Rajendran</b:Last>
            <b:First>Venkatesh</b:First>
          </b:Person>
        </b:NameList>
      </b:Author>
    </b:Author>
    <b:Title>CHW2: Ultra-low Power Integrated Connectivity Solution for Wearable</b:Title>
    <b:Year>2013</b:Year>
    <b:RefOrder>5</b:RefOrder>
  </b:Source>
  <b:Source>
    <b:Tag>Kut13</b:Tag>
    <b:SourceType>Report</b:SourceType>
    <b:Guid>{BC7C0C2A-7BB0-4015-AA15-65F5AEF3C959}</b:Guid>
    <b:Title>Low Power Cores and SOCs</b:Title>
    <b:Year>2013</b:Year>
    <b:Author>
      <b:Author>
        <b:NameList>
          <b:Person>
            <b:Last>Kuttanna</b:Last>
            <b:First>Belli</b:First>
          </b:Person>
          <b:Person>
            <b:Last>Singhal</b:Last>
            <b:First>Ronak</b:First>
          </b:Person>
        </b:NameList>
      </b:Author>
    </b:Author>
    <b:Publisher>Intel</b:Publisher>
    <b:City>Hillsboro, OR</b:City>
    <b:RefOrder>1</b:RefOrder>
  </b:Source>
</b:Sources>
</file>

<file path=customXml/itemProps1.xml><?xml version="1.0" encoding="utf-8"?>
<ds:datastoreItem xmlns:ds="http://schemas.openxmlformats.org/officeDocument/2006/customXml" ds:itemID="{ACD31192-100D-594F-A519-522AB532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4415</Words>
  <Characters>27817</Characters>
  <Application>Microsoft Office Word</Application>
  <DocSecurity>0</DocSecurity>
  <Lines>231</Lines>
  <Paragraphs>64</Paragraphs>
  <ScaleCrop>false</ScaleCrop>
  <Manager>Prof. Dr. Angela Nicoara</Manager>
  <Company>HSLU Informatik, Switzerland</Company>
  <LinksUpToDate>false</LinksUpToDate>
  <CharactersWithSpaces>32168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Course - Final Report Guidelines-Template</dc:title>
  <dc:subject>IoT Course - Final Report Guidelines-Template</dc:subject>
  <dc:creator>Prof. Dr. Angela Nicoara</dc:creator>
  <cp:keywords/>
  <dc:description/>
  <cp:lastModifiedBy>Pollinger Jan Dominic I.BSCWI.2201</cp:lastModifiedBy>
  <cp:revision>3</cp:revision>
  <cp:lastPrinted>2023-09-21T12:39:00Z</cp:lastPrinted>
  <dcterms:created xsi:type="dcterms:W3CDTF">2024-12-21T10:30:00Z</dcterms:created>
  <dcterms:modified xsi:type="dcterms:W3CDTF">2024-12-21T10:30:00Z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b0afbd-3cf7-4707-aee4-8dc9d855de29_Enabled">
    <vt:lpwstr>true</vt:lpwstr>
  </property>
  <property fmtid="{D5CDD505-2E9C-101B-9397-08002B2CF9AE}" pid="3" name="MSIP_Label_e8b0afbd-3cf7-4707-aee4-8dc9d855de29_SetDate">
    <vt:lpwstr>2023-09-18T21:10:06Z</vt:lpwstr>
  </property>
  <property fmtid="{D5CDD505-2E9C-101B-9397-08002B2CF9AE}" pid="4" name="MSIP_Label_e8b0afbd-3cf7-4707-aee4-8dc9d855de29_Method">
    <vt:lpwstr>Standard</vt:lpwstr>
  </property>
  <property fmtid="{D5CDD505-2E9C-101B-9397-08002B2CF9AE}" pid="5" name="MSIP_Label_e8b0afbd-3cf7-4707-aee4-8dc9d855de29_Name">
    <vt:lpwstr>intern</vt:lpwstr>
  </property>
  <property fmtid="{D5CDD505-2E9C-101B-9397-08002B2CF9AE}" pid="6" name="MSIP_Label_e8b0afbd-3cf7-4707-aee4-8dc9d855de29_SiteId">
    <vt:lpwstr>75a34008-d7d1-4924-8e78-31fea86f6e68</vt:lpwstr>
  </property>
  <property fmtid="{D5CDD505-2E9C-101B-9397-08002B2CF9AE}" pid="7" name="MSIP_Label_e8b0afbd-3cf7-4707-aee4-8dc9d855de29_ActionId">
    <vt:lpwstr>d115dba7-5456-4e46-9c53-3afc55d21fd1</vt:lpwstr>
  </property>
  <property fmtid="{D5CDD505-2E9C-101B-9397-08002B2CF9AE}" pid="8" name="MSIP_Label_e8b0afbd-3cf7-4707-aee4-8dc9d855de29_ContentBits">
    <vt:lpwstr>0</vt:lpwstr>
  </property>
  <property fmtid="{D5CDD505-2E9C-101B-9397-08002B2CF9AE}" pid="9" name="ZOTERO_PREF_2">
    <vt:lpwstr>lAbbreviations" value="true"/&gt;&lt;/prefs&gt;&lt;/data&gt;</vt:lpwstr>
  </property>
  <property fmtid="{D5CDD505-2E9C-101B-9397-08002B2CF9AE}" pid="10" name="ZOTERO_PREF_1">
    <vt:lpwstr>&lt;data data-version="3" zotero-version="7.0.3"&gt;&lt;session id="viPp1paH"/&gt;&lt;style id="http://www.zotero.org/styles/apa" locale="de-DE" hasBibliography="1" bibliographyStyleHasBeenSet="1"/&gt;&lt;prefs&gt;&lt;pref name="fieldType" value="Field"/&gt;&lt;pref name="automaticJourna</vt:lpwstr>
  </property>
</Properties>
</file>